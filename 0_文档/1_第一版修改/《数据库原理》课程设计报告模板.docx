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7777777"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 xml:space="preserve">Smelly </w:t>
      </w:r>
      <w:proofErr w:type="spellStart"/>
      <w:r w:rsidR="004E3F25">
        <w:rPr>
          <w:sz w:val="32"/>
          <w:u w:val="single"/>
        </w:rPr>
        <w:t>Tofo</w:t>
      </w:r>
      <w:proofErr w:type="spellEnd"/>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77777777"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 xml:space="preserve">lly </w:t>
      </w:r>
      <w:proofErr w:type="spellStart"/>
      <w:r w:rsidR="00AE32C8" w:rsidRPr="00AE32C8">
        <w:rPr>
          <w:b/>
          <w:sz w:val="48"/>
          <w:szCs w:val="48"/>
        </w:rPr>
        <w:t>Tofo</w:t>
      </w:r>
      <w:proofErr w:type="spellEnd"/>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371A1FDE"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 xml:space="preserve">外卖平台是计算机技术与餐饮管理相结合的产物，我们希望通过Smelly </w:t>
      </w:r>
      <w:proofErr w:type="spellStart"/>
      <w:r w:rsidRPr="006830A3">
        <w:rPr>
          <w:rFonts w:ascii="仿宋" w:eastAsia="仿宋" w:hAnsi="仿宋" w:hint="eastAsia"/>
        </w:rPr>
        <w:t>Tofo</w:t>
      </w:r>
      <w:proofErr w:type="spellEnd"/>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w:t>
      </w:r>
      <w:r>
        <w:rPr>
          <w:rFonts w:hint="eastAsia"/>
        </w:rPr>
        <w:lastRenderedPageBreak/>
        <w:t>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rFonts w:hint="eastAsia"/>
            <w:color w:val="FF0000"/>
            <w:highlight w:val="yellow"/>
            <w:rPrChange w:id="64" w:author="朱 锦乐" w:date="2023-03-16T01:56:00Z">
              <w:rPr>
                <w:rFonts w:hint="eastAsia"/>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031C286D" w:rsidR="00EE355D" w:rsidRPr="009048F4" w:rsidRDefault="00E5314A" w:rsidP="00EE355D">
      <w:ins w:id="65" w:author="朱 锦乐" w:date="2023-03-16T02:03:00Z">
        <w:r>
          <w:object w:dxaOrig="23206" w:dyaOrig="15405"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81.5pt;height:320.25pt" o:ole="">
              <v:imagedata r:id="rId8" o:title=""/>
            </v:shape>
            <o:OLEObject Type="Link" ProgID="Visio.Drawing.15" ShapeID="_x0000_i1052"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52CC67A"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proofErr w:type="spellStart"/>
        <w:r w:rsidRPr="00E37519">
          <w:rPr>
            <w:rFonts w:hint="eastAsia"/>
          </w:rPr>
          <w:t>Gane</w:t>
        </w:r>
        <w:proofErr w:type="spellEnd"/>
        <w:r w:rsidRPr="00E37519">
          <w:rPr>
            <w:rFonts w:hint="eastAsia"/>
          </w:rPr>
          <w:t>-Sarson</w:t>
        </w:r>
        <w:r w:rsidRPr="00E37519">
          <w:rPr>
            <w:rFonts w:hint="eastAsia"/>
          </w:rPr>
          <w:t>模板</w:t>
        </w:r>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0" w:author="郑 梓骁" w:date="2023-03-16T01:33:00Z">
              <w:rPr/>
            </w:rPrChange>
          </w:rPr>
          <w:t>X</w:t>
        </w:r>
        <w:r w:rsidRPr="00E37519">
          <w:rPr>
            <w:rFonts w:hint="eastAsia"/>
            <w:rPrChange w:id="71" w:author="郑 梓骁" w:date="2023-03-16T01:33:00Z">
              <w:rPr>
                <w:rFonts w:hint="eastAsia"/>
                <w:highlight w:val="yellow"/>
              </w:rPr>
            </w:rPrChange>
          </w:rPr>
          <w:t>所示</w:t>
        </w:r>
      </w:ins>
      <w:ins w:id="72" w:author="郑 梓骁" w:date="2023-03-16T01:34:00Z">
        <w:r>
          <w:rPr>
            <w:rFonts w:hint="eastAsia"/>
          </w:rPr>
          <w:t>：</w:t>
        </w:r>
      </w:ins>
    </w:p>
    <w:p w14:paraId="11AA076D" w14:textId="77777777" w:rsidR="00E37519" w:rsidRDefault="00E37519">
      <w:pPr>
        <w:keepNext/>
        <w:jc w:val="center"/>
        <w:rPr>
          <w:ins w:id="73" w:author="郑 梓骁" w:date="2023-03-16T01:34:00Z"/>
        </w:rPr>
        <w:pPrChange w:id="74" w:author="郑 梓骁" w:date="2023-03-16T01:34:00Z">
          <w:pPr>
            <w:jc w:val="center"/>
          </w:pPr>
        </w:pPrChange>
      </w:pPr>
      <w:ins w:id="75" w:author="郑 梓骁" w:date="2023-03-16T01:34:00Z">
        <w:r>
          <w:object w:dxaOrig="7363" w:dyaOrig="1560" w14:anchorId="34CA51AB">
            <v:shape id="_x0000_i1025" type="#_x0000_t75" style="width:368.25pt;height:78pt" o:ole="">
              <v:imagedata r:id="rId10" o:title=""/>
            </v:shape>
            <o:OLEObject Type="Embed" ProgID="Visio.Drawing.11" ShapeID="_x0000_i1025" DrawAspect="Content" ObjectID="_1740437649" r:id="rId11"/>
          </w:object>
        </w:r>
      </w:ins>
    </w:p>
    <w:p w14:paraId="1C197DB0" w14:textId="33D5C351" w:rsidR="00E37519" w:rsidRDefault="00E37519" w:rsidP="00E37519">
      <w:pPr>
        <w:jc w:val="center"/>
        <w:rPr>
          <w:ins w:id="76" w:author="郑 梓骁" w:date="2023-03-16T01:34:00Z"/>
        </w:rPr>
      </w:pPr>
      <w:ins w:id="77" w:author="郑 梓骁" w:date="2023-03-16T01:34:00Z">
        <w:r>
          <w:rPr>
            <w:rFonts w:hint="eastAsia"/>
          </w:rPr>
          <w:t>图</w:t>
        </w:r>
        <w:r>
          <w:rPr>
            <w:rFonts w:hint="eastAsia"/>
          </w:rPr>
          <w:t xml:space="preserve"> </w:t>
        </w:r>
      </w:ins>
      <w:ins w:id="78"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79"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0" w:author="朱 锦乐" w:date="2023-03-16T02:06:00Z">
        <w:r w:rsidR="00E5314A">
          <w:rPr>
            <w:noProof/>
          </w:rPr>
          <w:t>1</w:t>
        </w:r>
        <w:r w:rsidR="00E5314A">
          <w:fldChar w:fldCharType="end"/>
        </w:r>
      </w:ins>
      <w:ins w:id="81" w:author="郑 梓骁" w:date="2023-03-16T01:34:00Z">
        <w:del w:id="82"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3" w:author="朱 锦乐" w:date="2023-03-16T02:06:00Z">
        <w:r w:rsidDel="00E5314A">
          <w:fldChar w:fldCharType="separate"/>
        </w:r>
      </w:del>
      <w:ins w:id="84" w:author="郑 梓骁" w:date="2023-03-16T01:34:00Z">
        <w:del w:id="85"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7777777" w:rsidR="00E37519" w:rsidRPr="00E37519" w:rsidRDefault="00E37519" w:rsidP="00E37519">
      <w:pPr>
        <w:rPr>
          <w:ins w:id="86" w:author="郑 梓骁" w:date="2023-03-16T01:33:00Z"/>
        </w:rPr>
      </w:pPr>
    </w:p>
    <w:p w14:paraId="796DACFD" w14:textId="77777777" w:rsidR="00E37519" w:rsidRPr="00E37519" w:rsidRDefault="00E37519">
      <w:pPr>
        <w:pPrChange w:id="87" w:author="郑 梓骁" w:date="2023-03-16T01:33:00Z">
          <w:pPr>
            <w:pStyle w:val="3"/>
          </w:pPr>
        </w:pPrChange>
      </w:pPr>
    </w:p>
    <w:p w14:paraId="2C052D61" w14:textId="7265B0E4" w:rsidR="00E37519" w:rsidRDefault="00707690" w:rsidP="00E37519">
      <w:pPr>
        <w:pStyle w:val="4"/>
        <w:rPr>
          <w:ins w:id="88" w:author="郑 梓骁" w:date="2023-03-16T01:35:00Z"/>
        </w:rPr>
      </w:pPr>
      <w:r>
        <w:rPr>
          <w:rFonts w:hint="eastAsia"/>
        </w:rPr>
        <w:t>系统的全局数据流图</w:t>
      </w:r>
    </w:p>
    <w:p w14:paraId="42400214" w14:textId="08130418" w:rsidR="00E37519" w:rsidRDefault="00E37519" w:rsidP="00E37519">
      <w:pPr>
        <w:ind w:firstLineChars="200" w:firstLine="480"/>
        <w:rPr>
          <w:ins w:id="89" w:author="郑 梓骁" w:date="2023-03-16T01:35:00Z"/>
        </w:rPr>
      </w:pPr>
      <w:ins w:id="9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层或顶层数据流图，主要是从整体上描述系统的数据流，反映系统中数据的整体流向，是设计者针对用户和开发者表达出来的一个总体描述。</w:t>
        </w:r>
      </w:ins>
    </w:p>
    <w:p w14:paraId="5C90C07E" w14:textId="7F6D1AB4" w:rsidR="00E37519" w:rsidRDefault="00E37519" w:rsidP="00E37519">
      <w:pPr>
        <w:ind w:firstLineChars="200" w:firstLine="480"/>
        <w:rPr>
          <w:ins w:id="91" w:author="郑 梓骁" w:date="2023-03-16T01:36:00Z"/>
        </w:rPr>
      </w:pPr>
      <w:ins w:id="92" w:author="郑 梓骁" w:date="2023-03-16T01:35:00Z">
        <w:r>
          <w:rPr>
            <w:rFonts w:hint="eastAsia"/>
          </w:rPr>
          <w:t>我们通过对外卖平台业务的</w:t>
        </w:r>
      </w:ins>
      <w:ins w:id="93" w:author="郑 梓骁" w:date="2023-03-16T01:36:00Z">
        <w:r>
          <w:rPr>
            <w:rFonts w:hint="eastAsia"/>
          </w:rPr>
          <w:t>调查、数据的收集和信息流程分析处理，确定了该系统的主要功能，分别为：</w:t>
        </w:r>
      </w:ins>
    </w:p>
    <w:p w14:paraId="17A65DA9" w14:textId="3D1CF5F7" w:rsidR="00E37519" w:rsidRDefault="00593CDA" w:rsidP="00593CDA">
      <w:pPr>
        <w:numPr>
          <w:ilvl w:val="0"/>
          <w:numId w:val="53"/>
        </w:numPr>
        <w:rPr>
          <w:ins w:id="94" w:author="郑 梓骁" w:date="2023-03-16T01:36:00Z"/>
        </w:rPr>
      </w:pPr>
      <w:ins w:id="95" w:author="郑 梓骁" w:date="2023-03-16T01:36:00Z">
        <w:r>
          <w:rPr>
            <w:rFonts w:hint="eastAsia"/>
          </w:rPr>
          <w:t>拉拉</w:t>
        </w:r>
      </w:ins>
    </w:p>
    <w:p w14:paraId="1B14D43B" w14:textId="5F0FAD3A" w:rsidR="00593CDA" w:rsidRDefault="00593CDA" w:rsidP="00593CDA">
      <w:pPr>
        <w:numPr>
          <w:ilvl w:val="0"/>
          <w:numId w:val="53"/>
        </w:numPr>
        <w:rPr>
          <w:ins w:id="96" w:author="郑 梓骁" w:date="2023-03-16T01:36:00Z"/>
        </w:rPr>
      </w:pPr>
      <w:ins w:id="97" w:author="郑 梓骁" w:date="2023-03-16T01:36:00Z">
        <w:r>
          <w:rPr>
            <w:rFonts w:hint="eastAsia"/>
          </w:rPr>
          <w:t>拉拉</w:t>
        </w:r>
      </w:ins>
    </w:p>
    <w:p w14:paraId="7775760A" w14:textId="53237B6F" w:rsidR="00593CDA" w:rsidRDefault="00593CDA" w:rsidP="00593CDA">
      <w:pPr>
        <w:numPr>
          <w:ilvl w:val="0"/>
          <w:numId w:val="53"/>
        </w:numPr>
        <w:rPr>
          <w:ins w:id="98" w:author="郑 梓骁" w:date="2023-03-16T01:36:00Z"/>
        </w:rPr>
      </w:pPr>
      <w:ins w:id="99" w:author="郑 梓骁" w:date="2023-03-16T01:36:00Z">
        <w:r>
          <w:rPr>
            <w:rFonts w:hint="eastAsia"/>
          </w:rPr>
          <w:t>拉拉</w:t>
        </w:r>
      </w:ins>
    </w:p>
    <w:p w14:paraId="1343288B" w14:textId="4DAD039D" w:rsidR="00593CDA" w:rsidRDefault="00593CDA" w:rsidP="00593CDA">
      <w:pPr>
        <w:ind w:left="480"/>
        <w:rPr>
          <w:ins w:id="100" w:author="郑 梓骁" w:date="2023-03-16T01:37:00Z"/>
        </w:rPr>
      </w:pPr>
      <w:ins w:id="101" w:author="郑 梓骁" w:date="2023-03-16T01:36:00Z">
        <w:r>
          <w:rPr>
            <w:rFonts w:hint="eastAsia"/>
          </w:rPr>
          <w:t>根据上文确定的系统</w:t>
        </w:r>
      </w:ins>
      <w:ins w:id="102" w:author="郑 梓骁" w:date="2023-03-16T01:37:00Z">
        <w:r>
          <w:rPr>
            <w:rFonts w:hint="eastAsia"/>
          </w:rPr>
          <w:t>主要功能所绘制的全局数据流图如下图</w:t>
        </w:r>
        <w:r w:rsidRPr="00593CDA">
          <w:rPr>
            <w:highlight w:val="yellow"/>
            <w:rPrChange w:id="103" w:author="郑 梓骁" w:date="2023-03-16T01:37:00Z">
              <w:rPr/>
            </w:rPrChange>
          </w:rPr>
          <w:t>X</w:t>
        </w:r>
        <w:r>
          <w:rPr>
            <w:rFonts w:hint="eastAsia"/>
          </w:rPr>
          <w:t>所示：</w:t>
        </w:r>
      </w:ins>
    </w:p>
    <w:p w14:paraId="54D2BB24" w14:textId="77777777" w:rsidR="00E5314A" w:rsidRDefault="00E5314A" w:rsidP="00E5314A">
      <w:pPr>
        <w:keepNext/>
        <w:jc w:val="center"/>
        <w:rPr>
          <w:ins w:id="104" w:author="朱 锦乐" w:date="2023-03-16T02:06:00Z"/>
        </w:rPr>
        <w:pPrChange w:id="105" w:author="朱 锦乐" w:date="2023-03-16T02:06:00Z">
          <w:pPr>
            <w:jc w:val="center"/>
          </w:pPr>
        </w:pPrChange>
      </w:pPr>
      <w:ins w:id="106" w:author="朱 锦乐" w:date="2023-03-16T02:05:00Z">
        <w:r>
          <w:object w:dxaOrig="12796" w:dyaOrig="11295" w14:anchorId="1F3895AB">
            <v:shape id="_x0000_i1059" type="#_x0000_t75" style="width:436.5pt;height:385.5pt" o:ole="">
              <v:imagedata r:id="rId12" o:title=""/>
            </v:shape>
            <o:OLEObject Type="Link" ProgID="Visio.Drawing.15" ShapeID="_x0000_i1059" DrawAspect="Content" r:id="rId13" UpdateMode="Always">
              <o:LinkType>EnhancedMetaFile</o:LinkType>
              <o:LockedField>false</o:LockedField>
              <o:FieldCodes>\f 0 \* MERGEFORMAT</o:FieldCodes>
            </o:OLEObject>
          </w:object>
        </w:r>
      </w:ins>
    </w:p>
    <w:p w14:paraId="2E53C72D" w14:textId="10F98145" w:rsidR="00593CDA" w:rsidRPr="00E37519" w:rsidRDefault="00E5314A" w:rsidP="00E5314A">
      <w:pPr>
        <w:pStyle w:val="ae"/>
        <w:jc w:val="center"/>
        <w:rPr>
          <w:rFonts w:hint="eastAsia"/>
        </w:rPr>
        <w:pPrChange w:id="107" w:author="朱 锦乐" w:date="2023-03-16T02:06:00Z">
          <w:pPr>
            <w:pStyle w:val="4"/>
          </w:pPr>
        </w:pPrChange>
      </w:pPr>
      <w:ins w:id="108"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09"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10"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11" w:author="郑 梓骁" w:date="2023-03-16T01:37:00Z"/>
        </w:rPr>
      </w:pPr>
      <w:r>
        <w:rPr>
          <w:rFonts w:hint="eastAsia"/>
        </w:rPr>
        <w:lastRenderedPageBreak/>
        <w:t>系统的局部数据流图</w:t>
      </w:r>
    </w:p>
    <w:p w14:paraId="44557A8B" w14:textId="6B29B630" w:rsidR="00593CDA" w:rsidRPr="00707690" w:rsidRDefault="00593CDA">
      <w:pPr>
        <w:pPrChange w:id="112" w:author="郑 梓骁" w:date="2023-03-16T01:37:00Z">
          <w:pPr>
            <w:pStyle w:val="4"/>
          </w:pPr>
        </w:pPrChange>
      </w:pPr>
      <w:ins w:id="113" w:author="郑 梓骁" w:date="2023-03-16T01:37:00Z">
        <w:r>
          <w:rPr>
            <w:rFonts w:hint="eastAsia"/>
          </w:rPr>
          <w:t>上文的全局数据流图在整体上描述了我们</w:t>
        </w:r>
        <w:r>
          <w:rPr>
            <w:rFonts w:hint="eastAsia"/>
          </w:rPr>
          <w:t>Smelly</w:t>
        </w:r>
        <w:r>
          <w:t>-</w:t>
        </w:r>
        <w:proofErr w:type="spellStart"/>
        <w:r>
          <w:rPr>
            <w:rFonts w:hint="eastAsia"/>
          </w:rPr>
          <w:t>Tofo</w:t>
        </w:r>
        <w:proofErr w:type="spellEnd"/>
        <w:r>
          <w:rPr>
            <w:rFonts w:hint="eastAsia"/>
          </w:rPr>
          <w:t>外卖系统</w:t>
        </w:r>
      </w:ins>
      <w:ins w:id="114"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15" w:author="郑 梓骁" w:date="2023-03-16T01:39:00Z">
        <w:r>
          <w:rPr>
            <w:rFonts w:hint="eastAsia"/>
          </w:rPr>
          <w:t>全局</w:t>
        </w:r>
      </w:ins>
    </w:p>
    <w:p w14:paraId="42F14CC4" w14:textId="6DD1DE31" w:rsidR="0083582B" w:rsidRPr="00B04661" w:rsidRDefault="00707690" w:rsidP="00707690">
      <w:pPr>
        <w:pStyle w:val="3"/>
      </w:pPr>
      <w:r>
        <w:rPr>
          <w:rFonts w:hint="eastAsia"/>
        </w:rPr>
        <w:t>数据字典</w:t>
      </w:r>
    </w:p>
    <w:p w14:paraId="0CFE830D" w14:textId="50F70DAF" w:rsidR="003A6A20" w:rsidRDefault="003A6A20" w:rsidP="003A6A20">
      <w:pPr>
        <w:pStyle w:val="4"/>
      </w:pPr>
      <w:r>
        <w:rPr>
          <w:rFonts w:hint="eastAsia"/>
        </w:rPr>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cAT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iAYg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mM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IG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6AZY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IS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nATgAQ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wQ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&#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KA6I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OLg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0Ai4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MP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KK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&#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&#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iAk4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cAkw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&#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qAq4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&#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PQAVQ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&#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&#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&#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lastRenderedPageBreak/>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proofErr w:type="gramStart"/>
      <w:r w:rsidRPr="00C70D40">
        <w:rPr>
          <w:rFonts w:ascii="仿宋" w:eastAsia="仿宋" w:hAnsi="仿宋" w:hint="eastAsia"/>
          <w:kern w:val="0"/>
        </w:rPr>
        <w:t>*</w:t>
      </w:r>
      <w:r w:rsidRPr="00C70D40">
        <w:rPr>
          <w:rFonts w:ascii="仿宋" w:eastAsia="仿宋" w:hAnsi="仿宋"/>
          <w:kern w:val="0"/>
        </w:rPr>
        <w:t>;</w:t>
      </w:r>
      <w:proofErr w:type="gramEnd"/>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4"/>
      <w:footerReference w:type="default" r:id="rId15"/>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A255" w14:textId="77777777" w:rsidR="005454D2" w:rsidRDefault="005454D2">
      <w:r>
        <w:separator/>
      </w:r>
    </w:p>
  </w:endnote>
  <w:endnote w:type="continuationSeparator" w:id="0">
    <w:p w14:paraId="2AF14737" w14:textId="77777777" w:rsidR="005454D2" w:rsidRDefault="005454D2">
      <w:r>
        <w:continuationSeparator/>
      </w:r>
    </w:p>
  </w:endnote>
  <w:endnote w:type="continuationNotice" w:id="1">
    <w:p w14:paraId="5FEB5FB5" w14:textId="77777777" w:rsidR="005454D2" w:rsidRDefault="00545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2BA6" w14:textId="77777777" w:rsidR="005454D2" w:rsidRDefault="005454D2">
      <w:r>
        <w:separator/>
      </w:r>
    </w:p>
  </w:footnote>
  <w:footnote w:type="continuationSeparator" w:id="0">
    <w:p w14:paraId="220E6CAF" w14:textId="77777777" w:rsidR="005454D2" w:rsidRDefault="005454D2">
      <w:r>
        <w:continuationSeparator/>
      </w:r>
    </w:p>
  </w:footnote>
  <w:footnote w:type="continuationNotice" w:id="1">
    <w:p w14:paraId="392D09D7" w14:textId="77777777" w:rsidR="005454D2" w:rsidRDefault="00545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6"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7"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8"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9"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0"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1"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7"/>
  </w:num>
  <w:num w:numId="3" w16cid:durableId="1708163">
    <w:abstractNumId w:val="23"/>
  </w:num>
  <w:num w:numId="4" w16cid:durableId="412514428">
    <w:abstractNumId w:val="24"/>
  </w:num>
  <w:num w:numId="5" w16cid:durableId="2106218616">
    <w:abstractNumId w:val="48"/>
  </w:num>
  <w:num w:numId="6" w16cid:durableId="1021130582">
    <w:abstractNumId w:val="50"/>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1"/>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5"/>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6"/>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49"/>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73E4"/>
    <w:rsid w:val="00171694"/>
    <w:rsid w:val="00173607"/>
    <w:rsid w:val="00173AC5"/>
    <w:rsid w:val="001743A1"/>
    <w:rsid w:val="00180C92"/>
    <w:rsid w:val="00183FE8"/>
    <w:rsid w:val="00190F4F"/>
    <w:rsid w:val="0019215E"/>
    <w:rsid w:val="00194118"/>
    <w:rsid w:val="00194F3C"/>
    <w:rsid w:val="001977E1"/>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6A09"/>
    <w:rsid w:val="0035064A"/>
    <w:rsid w:val="00351E69"/>
    <w:rsid w:val="00356869"/>
    <w:rsid w:val="003606A9"/>
    <w:rsid w:val="00360FB7"/>
    <w:rsid w:val="00366FC9"/>
    <w:rsid w:val="00372115"/>
    <w:rsid w:val="0037438F"/>
    <w:rsid w:val="0037507E"/>
    <w:rsid w:val="003811A3"/>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6"/>
        <o:r id="V:Rule2" type="connector" idref="#AutoShape 87"/>
        <o:r id="V:Rule3" type="connector" idref="#AutoShape 88"/>
        <o:r id="V:Rule4" type="connector" idref="#AutoShape 95"/>
        <o:r id="V:Rule5" type="connector" idref="#AutoShape 89"/>
        <o:r id="V:Rule6" type="connector" idref="#AutoShape 91"/>
        <o:r id="V:Rule7" type="connector" idref="#AutoShape 84"/>
        <o:r id="V:Rule8" type="connector" idref="#AutoShape 90"/>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E:\Database-sheji\Smelly-Tofu\smelly-toufu\0_&#25991;&#26723;\1_&#31532;&#19968;&#29256;&#20462;&#25913;\0.%20Visio&#22270;\&#31995;&#32479;&#35774;&#35745;&#22270;\&#20840;&#23616;&#25968;&#25454;&#27969;&#22270;.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file:///E:\Database-sheji\Smelly-Tofu\smelly-toufu\0_&#25991;&#26723;\1_&#31532;&#19968;&#29256;&#20462;&#25913;\0.%20Visio&#22270;\&#31995;&#32479;&#35774;&#35745;&#22270;\S-T&#24212;&#29992;&#31995;&#32479;&#27969;&#31243;&#22270;-inword.vsdx"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1005</Words>
  <Characters>5732</Characters>
  <Application>Microsoft Office Word</Application>
  <DocSecurity>0</DocSecurity>
  <Lines>47</Lines>
  <Paragraphs>13</Paragraphs>
  <ScaleCrop>false</ScaleCrop>
  <Manager>XUtNi0a</Manager>
  <Company>fAxoDGJK8Te0p</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朱 锦乐</cp:lastModifiedBy>
  <cp:revision>6</cp:revision>
  <cp:lastPrinted>2021-07-08T17:41:00Z</cp:lastPrinted>
  <dcterms:created xsi:type="dcterms:W3CDTF">2023-03-09T12:25:00Z</dcterms:created>
  <dcterms:modified xsi:type="dcterms:W3CDTF">2023-03-15T18:07:00Z</dcterms:modified>
  <cp:category>SkEPhCpMWn</cp:category>
</cp:coreProperties>
</file>