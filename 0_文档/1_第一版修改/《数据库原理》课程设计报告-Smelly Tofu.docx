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03B1" w14:textId="77777777" w:rsidR="0013171C" w:rsidRDefault="0013171C"/>
    <w:p w14:paraId="1BAD8903" w14:textId="77777777" w:rsidR="0013171C" w:rsidRDefault="0013171C">
      <w:r>
        <w:rPr>
          <w:rFonts w:hint="eastAsia"/>
        </w:rPr>
        <w:t xml:space="preserve"> </w:t>
      </w:r>
    </w:p>
    <w:p w14:paraId="6B6E02F1" w14:textId="77777777" w:rsidR="0013171C" w:rsidRDefault="0013171C"/>
    <w:p w14:paraId="7673C2FF" w14:textId="77777777" w:rsidR="0013171C" w:rsidRDefault="0013171C">
      <w:pPr>
        <w:ind w:firstLineChars="396" w:firstLine="950"/>
      </w:pPr>
    </w:p>
    <w:p w14:paraId="520C9CC2" w14:textId="77777777" w:rsidR="0013171C" w:rsidRDefault="0013171C">
      <w:pPr>
        <w:jc w:val="center"/>
        <w:rPr>
          <w:sz w:val="48"/>
          <w:szCs w:val="48"/>
        </w:rPr>
      </w:pPr>
    </w:p>
    <w:p w14:paraId="48E69C83" w14:textId="77777777" w:rsidR="0013171C" w:rsidRDefault="0013171C">
      <w:pPr>
        <w:jc w:val="center"/>
        <w:rPr>
          <w:sz w:val="48"/>
          <w:szCs w:val="48"/>
        </w:rPr>
      </w:pPr>
    </w:p>
    <w:p w14:paraId="520F25DB" w14:textId="77777777" w:rsidR="0013171C" w:rsidRDefault="005819AE">
      <w:pPr>
        <w:jc w:val="center"/>
        <w:rPr>
          <w:b/>
          <w:sz w:val="48"/>
        </w:rPr>
      </w:pPr>
      <w:r>
        <w:rPr>
          <w:rFonts w:hint="eastAsia"/>
          <w:b/>
          <w:sz w:val="48"/>
        </w:rPr>
        <w:t>数据库原理与应用</w:t>
      </w:r>
      <w:r w:rsidR="0013171C">
        <w:rPr>
          <w:rFonts w:hint="eastAsia"/>
          <w:b/>
          <w:sz w:val="48"/>
        </w:rPr>
        <w:t>课程设计报告</w:t>
      </w:r>
    </w:p>
    <w:p w14:paraId="2A2C1B5A" w14:textId="77777777" w:rsidR="0013171C" w:rsidRDefault="0013171C">
      <w:pPr>
        <w:ind w:leftChars="229" w:left="550" w:firstLineChars="1100" w:firstLine="2640"/>
        <w:rPr>
          <w:rFonts w:ascii="宋体" w:hAnsi="宋体"/>
        </w:rPr>
      </w:pPr>
      <w:r>
        <w:rPr>
          <w:rFonts w:ascii="宋体" w:hAnsi="宋体" w:hint="eastAsia"/>
        </w:rPr>
        <w:t>( 20</w:t>
      </w:r>
      <w:r w:rsidR="000004B0">
        <w:rPr>
          <w:rFonts w:ascii="宋体" w:hAnsi="宋体"/>
        </w:rPr>
        <w:t>21</w:t>
      </w:r>
      <w:r>
        <w:rPr>
          <w:rFonts w:ascii="宋体" w:hAnsi="宋体" w:hint="eastAsia"/>
        </w:rPr>
        <w:t xml:space="preserve"> -- 20</w:t>
      </w:r>
      <w:r w:rsidR="000004B0">
        <w:rPr>
          <w:rFonts w:ascii="宋体" w:hAnsi="宋体"/>
        </w:rPr>
        <w:t>22</w:t>
      </w:r>
      <w:r>
        <w:rPr>
          <w:rFonts w:ascii="宋体" w:hAnsi="宋体" w:hint="eastAsia"/>
        </w:rPr>
        <w:t xml:space="preserve"> 学年 第</w:t>
      </w:r>
      <w:r w:rsidR="00AA7991">
        <w:rPr>
          <w:rFonts w:ascii="宋体" w:hAnsi="宋体" w:hint="eastAsia"/>
        </w:rPr>
        <w:t>一</w:t>
      </w:r>
      <w:r>
        <w:rPr>
          <w:rFonts w:ascii="宋体" w:hAnsi="宋体" w:hint="eastAsia"/>
        </w:rPr>
        <w:t>学期)</w:t>
      </w:r>
    </w:p>
    <w:p w14:paraId="79220889" w14:textId="77777777" w:rsidR="0013171C" w:rsidRDefault="0013171C">
      <w:pPr>
        <w:rPr>
          <w:sz w:val="44"/>
        </w:rPr>
      </w:pPr>
    </w:p>
    <w:p w14:paraId="29AE5C7E" w14:textId="77777777" w:rsidR="0013171C" w:rsidRDefault="0013171C">
      <w:pPr>
        <w:rPr>
          <w:sz w:val="28"/>
        </w:rPr>
      </w:pPr>
    </w:p>
    <w:p w14:paraId="211F16D5" w14:textId="77777777" w:rsidR="0013171C" w:rsidRDefault="0013171C">
      <w:pPr>
        <w:ind w:firstLineChars="600" w:firstLine="1920"/>
        <w:rPr>
          <w:sz w:val="32"/>
          <w:u w:val="single"/>
        </w:rPr>
      </w:pPr>
      <w:r>
        <w:rPr>
          <w:rFonts w:hint="eastAsia"/>
          <w:sz w:val="32"/>
        </w:rPr>
        <w:t>课程名称：</w:t>
      </w:r>
      <w:r w:rsidR="00B76E38">
        <w:rPr>
          <w:sz w:val="32"/>
          <w:u w:val="single"/>
        </w:rPr>
        <w:t xml:space="preserve"> </w:t>
      </w:r>
      <w:r w:rsidR="005819AE">
        <w:rPr>
          <w:rFonts w:hint="eastAsia"/>
          <w:sz w:val="32"/>
          <w:u w:val="single"/>
        </w:rPr>
        <w:t>数据库原理与应用</w:t>
      </w:r>
      <w:r>
        <w:rPr>
          <w:rFonts w:hint="eastAsia"/>
          <w:sz w:val="32"/>
          <w:u w:val="single"/>
        </w:rPr>
        <w:t>课程设计</w:t>
      </w:r>
      <w:r>
        <w:rPr>
          <w:rFonts w:hint="eastAsia"/>
          <w:sz w:val="32"/>
          <w:u w:val="single"/>
        </w:rPr>
        <w:t xml:space="preserve">   </w:t>
      </w:r>
    </w:p>
    <w:p w14:paraId="40BBA0AD" w14:textId="795E6088" w:rsidR="0013171C" w:rsidRDefault="0013171C">
      <w:pPr>
        <w:ind w:firstLineChars="500" w:firstLine="1600"/>
        <w:rPr>
          <w:sz w:val="32"/>
          <w:u w:val="single"/>
        </w:rPr>
      </w:pPr>
      <w:r>
        <w:rPr>
          <w:rFonts w:hint="eastAsia"/>
          <w:sz w:val="32"/>
        </w:rPr>
        <w:t xml:space="preserve">  </w:t>
      </w:r>
      <w:r>
        <w:rPr>
          <w:rFonts w:hint="eastAsia"/>
          <w:sz w:val="32"/>
        </w:rPr>
        <w:t>题</w:t>
      </w:r>
      <w:r>
        <w:rPr>
          <w:rFonts w:hint="eastAsia"/>
          <w:sz w:val="32"/>
        </w:rPr>
        <w:t xml:space="preserve">    </w:t>
      </w:r>
      <w:r>
        <w:rPr>
          <w:rFonts w:hint="eastAsia"/>
          <w:sz w:val="32"/>
        </w:rPr>
        <w:t>目：</w:t>
      </w:r>
      <w:r w:rsidR="00B76E38">
        <w:rPr>
          <w:sz w:val="32"/>
          <w:u w:val="single"/>
        </w:rPr>
        <w:t xml:space="preserve"> </w:t>
      </w:r>
      <w:r w:rsidR="004E3F25">
        <w:rPr>
          <w:sz w:val="32"/>
          <w:u w:val="single"/>
        </w:rPr>
        <w:t>Smelly Tof</w:t>
      </w:r>
      <w:r w:rsidR="00F254F2">
        <w:rPr>
          <w:rFonts w:hint="eastAsia"/>
          <w:sz w:val="32"/>
          <w:u w:val="single"/>
        </w:rPr>
        <w:t>u</w:t>
      </w:r>
      <w:r w:rsidR="004E3F25">
        <w:rPr>
          <w:rFonts w:hint="eastAsia"/>
          <w:sz w:val="32"/>
          <w:u w:val="single"/>
        </w:rPr>
        <w:t>外卖平台</w:t>
      </w:r>
      <w:r>
        <w:rPr>
          <w:rFonts w:hint="eastAsia"/>
          <w:sz w:val="32"/>
          <w:u w:val="single"/>
        </w:rPr>
        <w:t xml:space="preserve">        </w:t>
      </w:r>
    </w:p>
    <w:p w14:paraId="790FE8A2" w14:textId="77777777" w:rsidR="0013171C" w:rsidRDefault="0013171C">
      <w:pPr>
        <w:ind w:firstLineChars="600" w:firstLine="1920"/>
        <w:rPr>
          <w:sz w:val="32"/>
          <w:u w:val="single"/>
        </w:rPr>
      </w:pPr>
      <w:r>
        <w:rPr>
          <w:rFonts w:hint="eastAsia"/>
          <w:sz w:val="32"/>
        </w:rPr>
        <w:t>院</w:t>
      </w:r>
      <w:r>
        <w:rPr>
          <w:rFonts w:hint="eastAsia"/>
          <w:sz w:val="32"/>
        </w:rPr>
        <w:t xml:space="preserve">    </w:t>
      </w:r>
      <w:r>
        <w:rPr>
          <w:rFonts w:hint="eastAsia"/>
          <w:sz w:val="32"/>
        </w:rPr>
        <w:t>系：</w:t>
      </w:r>
      <w:r w:rsidR="00B76E38">
        <w:rPr>
          <w:sz w:val="32"/>
          <w:u w:val="single"/>
        </w:rPr>
        <w:t xml:space="preserve"> </w:t>
      </w:r>
      <w:r w:rsidR="000004B0">
        <w:rPr>
          <w:rFonts w:hint="eastAsia"/>
          <w:sz w:val="32"/>
          <w:u w:val="single"/>
        </w:rPr>
        <w:t>计算机与人工智能</w:t>
      </w:r>
      <w:r w:rsidRPr="00F765ED">
        <w:rPr>
          <w:rFonts w:hint="eastAsia"/>
          <w:sz w:val="32"/>
          <w:u w:val="single"/>
        </w:rPr>
        <w:t>学院</w:t>
      </w:r>
      <w:r>
        <w:rPr>
          <w:rFonts w:hint="eastAsia"/>
          <w:sz w:val="32"/>
          <w:u w:val="single"/>
        </w:rPr>
        <w:t xml:space="preserve"> </w:t>
      </w:r>
      <w:r w:rsidR="00B76E38">
        <w:rPr>
          <w:sz w:val="32"/>
          <w:u w:val="single"/>
        </w:rPr>
        <w:t xml:space="preserve">     </w:t>
      </w:r>
    </w:p>
    <w:p w14:paraId="725C7C3E" w14:textId="77777777" w:rsidR="0013171C" w:rsidRDefault="0013171C">
      <w:pPr>
        <w:ind w:firstLineChars="600" w:firstLine="1920"/>
        <w:rPr>
          <w:sz w:val="32"/>
          <w:u w:val="single"/>
        </w:rPr>
      </w:pPr>
      <w:r>
        <w:rPr>
          <w:rFonts w:hint="eastAsia"/>
          <w:sz w:val="32"/>
        </w:rPr>
        <w:t>班</w:t>
      </w:r>
      <w:r>
        <w:rPr>
          <w:rFonts w:hint="eastAsia"/>
          <w:sz w:val="32"/>
        </w:rPr>
        <w:t xml:space="preserve">    </w:t>
      </w:r>
      <w:r>
        <w:rPr>
          <w:rFonts w:hint="eastAsia"/>
          <w:sz w:val="32"/>
        </w:rPr>
        <w:t>级：</w:t>
      </w:r>
      <w:r w:rsidR="00B76E38">
        <w:rPr>
          <w:sz w:val="32"/>
          <w:u w:val="single"/>
        </w:rPr>
        <w:t xml:space="preserve"> </w:t>
      </w:r>
      <w:r w:rsidR="005819AE">
        <w:rPr>
          <w:sz w:val="32"/>
          <w:u w:val="single"/>
        </w:rPr>
        <w:t>2</w:t>
      </w:r>
      <w:r w:rsidR="004E3F25">
        <w:rPr>
          <w:rFonts w:hint="eastAsia"/>
          <w:sz w:val="32"/>
          <w:u w:val="single"/>
        </w:rPr>
        <w:t>1</w:t>
      </w:r>
      <w:r w:rsidR="004E3F25">
        <w:rPr>
          <w:rFonts w:hint="eastAsia"/>
          <w:sz w:val="32"/>
          <w:u w:val="single"/>
        </w:rPr>
        <w:t>人工智能</w:t>
      </w:r>
      <w:r w:rsidR="004E3F25">
        <w:rPr>
          <w:rFonts w:hint="eastAsia"/>
          <w:sz w:val="32"/>
          <w:u w:val="single"/>
        </w:rPr>
        <w:t>2</w:t>
      </w:r>
      <w:r>
        <w:rPr>
          <w:rFonts w:hint="eastAsia"/>
          <w:sz w:val="32"/>
          <w:u w:val="single"/>
        </w:rPr>
        <w:t xml:space="preserve">     </w:t>
      </w:r>
      <w:r w:rsidR="00B76E38">
        <w:rPr>
          <w:sz w:val="32"/>
          <w:u w:val="single"/>
        </w:rPr>
        <w:t xml:space="preserve">         </w:t>
      </w:r>
    </w:p>
    <w:p w14:paraId="61175E38" w14:textId="77777777" w:rsidR="0013171C" w:rsidRPr="0069174B" w:rsidRDefault="0013171C" w:rsidP="0013171C">
      <w:pPr>
        <w:ind w:firstLineChars="600" w:firstLine="1920"/>
        <w:rPr>
          <w:sz w:val="32"/>
          <w:u w:val="single"/>
        </w:rPr>
      </w:pPr>
      <w:r>
        <w:rPr>
          <w:rFonts w:hint="eastAsia"/>
          <w:sz w:val="32"/>
        </w:rPr>
        <w:t>组</w:t>
      </w:r>
      <w:r>
        <w:rPr>
          <w:rFonts w:hint="eastAsia"/>
          <w:sz w:val="32"/>
        </w:rPr>
        <w:t xml:space="preserve">    </w:t>
      </w:r>
      <w:r>
        <w:rPr>
          <w:rFonts w:hint="eastAsia"/>
          <w:sz w:val="32"/>
        </w:rPr>
        <w:t>员：</w:t>
      </w:r>
      <w:r>
        <w:rPr>
          <w:rFonts w:hint="eastAsia"/>
          <w:sz w:val="32"/>
          <w:u w:val="single"/>
        </w:rPr>
        <w:t xml:space="preserve"> </w:t>
      </w:r>
      <w:r w:rsidR="004E3F25">
        <w:rPr>
          <w:rFonts w:hint="eastAsia"/>
          <w:sz w:val="32"/>
          <w:u w:val="single"/>
        </w:rPr>
        <w:t>朱锦乐、郑梓骁</w:t>
      </w:r>
      <w:r>
        <w:rPr>
          <w:rFonts w:hint="eastAsia"/>
          <w:sz w:val="32"/>
          <w:u w:val="single"/>
        </w:rPr>
        <w:t xml:space="preserve">    </w:t>
      </w:r>
      <w:r w:rsidR="00BE37D2">
        <w:rPr>
          <w:sz w:val="32"/>
          <w:u w:val="single"/>
        </w:rPr>
        <w:t xml:space="preserve">  </w:t>
      </w:r>
      <w:r>
        <w:rPr>
          <w:rFonts w:hint="eastAsia"/>
          <w:sz w:val="32"/>
          <w:u w:val="single"/>
        </w:rPr>
        <w:t xml:space="preserve"> </w:t>
      </w:r>
    </w:p>
    <w:p w14:paraId="58866262" w14:textId="77777777" w:rsidR="0013171C" w:rsidRDefault="0013171C">
      <w:pPr>
        <w:ind w:firstLineChars="600" w:firstLine="1920"/>
        <w:rPr>
          <w:sz w:val="32"/>
          <w:u w:val="single"/>
        </w:rPr>
      </w:pPr>
      <w:r>
        <w:rPr>
          <w:rFonts w:hint="eastAsia"/>
          <w:sz w:val="32"/>
        </w:rPr>
        <w:t>指导教师：</w:t>
      </w:r>
      <w:r>
        <w:rPr>
          <w:rFonts w:hint="eastAsia"/>
          <w:sz w:val="32"/>
          <w:u w:val="single"/>
        </w:rPr>
        <w:t xml:space="preserve"> </w:t>
      </w:r>
      <w:r w:rsidR="00372115">
        <w:rPr>
          <w:rFonts w:hint="eastAsia"/>
          <w:sz w:val="32"/>
          <w:u w:val="single"/>
        </w:rPr>
        <w:t>赵安平</w:t>
      </w:r>
      <w:r>
        <w:rPr>
          <w:rFonts w:hint="eastAsia"/>
          <w:sz w:val="32"/>
          <w:u w:val="single"/>
        </w:rPr>
        <w:t xml:space="preserve">       </w:t>
      </w:r>
      <w:r w:rsidR="00B76E38">
        <w:rPr>
          <w:sz w:val="32"/>
          <w:u w:val="single"/>
        </w:rPr>
        <w:t xml:space="preserve">        </w:t>
      </w:r>
    </w:p>
    <w:p w14:paraId="367933DA" w14:textId="77777777" w:rsidR="0013171C" w:rsidRDefault="0013171C">
      <w:pPr>
        <w:ind w:firstLineChars="600" w:firstLine="1920"/>
        <w:rPr>
          <w:sz w:val="32"/>
          <w:u w:val="single"/>
        </w:rPr>
      </w:pPr>
      <w:r>
        <w:rPr>
          <w:rFonts w:hint="eastAsia"/>
          <w:sz w:val="32"/>
        </w:rPr>
        <w:t>设计周数：</w:t>
      </w:r>
      <w:r w:rsidR="00004F3B">
        <w:rPr>
          <w:rFonts w:hint="eastAsia"/>
          <w:sz w:val="32"/>
          <w:u w:val="single"/>
        </w:rPr>
        <w:t>（</w:t>
      </w:r>
      <w:r w:rsidR="00BE37D2">
        <w:rPr>
          <w:sz w:val="32"/>
          <w:u w:val="single"/>
        </w:rPr>
        <w:t>5</w:t>
      </w:r>
      <w:r w:rsidR="00004F3B">
        <w:rPr>
          <w:sz w:val="32"/>
          <w:u w:val="single"/>
        </w:rPr>
        <w:t>0</w:t>
      </w:r>
      <w:r w:rsidR="00004F3B">
        <w:rPr>
          <w:rFonts w:hint="eastAsia"/>
          <w:sz w:val="32"/>
          <w:u w:val="single"/>
        </w:rPr>
        <w:t>学时）</w:t>
      </w:r>
      <w:r>
        <w:rPr>
          <w:rFonts w:hint="eastAsia"/>
          <w:sz w:val="32"/>
          <w:u w:val="single"/>
        </w:rPr>
        <w:t xml:space="preserve">      </w:t>
      </w:r>
    </w:p>
    <w:p w14:paraId="62C6FB66" w14:textId="77777777" w:rsidR="0013171C" w:rsidRDefault="0013171C">
      <w:pPr>
        <w:ind w:firstLineChars="600" w:firstLine="1920"/>
        <w:rPr>
          <w:sz w:val="32"/>
        </w:rPr>
      </w:pPr>
    </w:p>
    <w:p w14:paraId="06A763A8" w14:textId="77777777" w:rsidR="0013171C" w:rsidRDefault="0013171C">
      <w:pPr>
        <w:ind w:firstLineChars="600" w:firstLine="1920"/>
        <w:rPr>
          <w:sz w:val="32"/>
        </w:rPr>
      </w:pPr>
      <w:r>
        <w:rPr>
          <w:rFonts w:hint="eastAsia"/>
          <w:sz w:val="32"/>
        </w:rPr>
        <w:t>小组成绩：</w:t>
      </w:r>
      <w:r>
        <w:rPr>
          <w:rFonts w:hint="eastAsia"/>
          <w:sz w:val="32"/>
          <w:u w:val="single"/>
        </w:rPr>
        <w:t xml:space="preserve">                   </w:t>
      </w:r>
      <w:r>
        <w:rPr>
          <w:rFonts w:hint="eastAsia"/>
          <w:sz w:val="32"/>
        </w:rPr>
        <w:t xml:space="preserve"> </w:t>
      </w:r>
    </w:p>
    <w:p w14:paraId="5EA6D136" w14:textId="77777777" w:rsidR="0013171C" w:rsidRDefault="0013171C">
      <w:pPr>
        <w:rPr>
          <w:sz w:val="30"/>
        </w:rPr>
      </w:pPr>
      <w:r>
        <w:rPr>
          <w:rFonts w:hint="eastAsia"/>
          <w:sz w:val="32"/>
        </w:rPr>
        <w:t xml:space="preserve">           </w:t>
      </w:r>
    </w:p>
    <w:p w14:paraId="40B4F2C3" w14:textId="77777777" w:rsidR="0013171C" w:rsidRDefault="0013171C">
      <w:pPr>
        <w:jc w:val="center"/>
        <w:rPr>
          <w:sz w:val="30"/>
        </w:rPr>
      </w:pPr>
      <w:r>
        <w:rPr>
          <w:rFonts w:hint="eastAsia"/>
          <w:sz w:val="30"/>
        </w:rPr>
        <w:t>日期：</w:t>
      </w:r>
      <w:r>
        <w:rPr>
          <w:rFonts w:hint="eastAsia"/>
          <w:sz w:val="30"/>
        </w:rPr>
        <w:t>20</w:t>
      </w:r>
      <w:r w:rsidR="00372115">
        <w:rPr>
          <w:sz w:val="30"/>
        </w:rPr>
        <w:t>2</w:t>
      </w:r>
      <w:r w:rsidR="004E3F25">
        <w:rPr>
          <w:sz w:val="30"/>
        </w:rPr>
        <w:t>3</w:t>
      </w:r>
      <w:r>
        <w:rPr>
          <w:rFonts w:hint="eastAsia"/>
          <w:sz w:val="30"/>
        </w:rPr>
        <w:t xml:space="preserve"> </w:t>
      </w:r>
      <w:r>
        <w:rPr>
          <w:rFonts w:hint="eastAsia"/>
          <w:sz w:val="30"/>
        </w:rPr>
        <w:t>年</w:t>
      </w:r>
      <w:r>
        <w:rPr>
          <w:rFonts w:hint="eastAsia"/>
          <w:sz w:val="30"/>
        </w:rPr>
        <w:t xml:space="preserve"> </w:t>
      </w:r>
      <w:r w:rsidR="004E3F25">
        <w:rPr>
          <w:sz w:val="30"/>
        </w:rPr>
        <w:t>3</w:t>
      </w:r>
      <w:r>
        <w:rPr>
          <w:rFonts w:hint="eastAsia"/>
          <w:sz w:val="30"/>
        </w:rPr>
        <w:t>月</w:t>
      </w:r>
      <w:r>
        <w:rPr>
          <w:rFonts w:hint="eastAsia"/>
          <w:sz w:val="30"/>
        </w:rPr>
        <w:t xml:space="preserve"> </w:t>
      </w:r>
      <w:r w:rsidR="004E3F25">
        <w:rPr>
          <w:sz w:val="30"/>
        </w:rPr>
        <w:t>20</w:t>
      </w:r>
      <w:r>
        <w:rPr>
          <w:rFonts w:hint="eastAsia"/>
          <w:sz w:val="30"/>
        </w:rPr>
        <w:t>日</w:t>
      </w:r>
    </w:p>
    <w:p w14:paraId="78D1FD20" w14:textId="39FC2C40" w:rsidR="0013171C" w:rsidRDefault="0013171C">
      <w:pPr>
        <w:jc w:val="center"/>
        <w:rPr>
          <w:sz w:val="30"/>
        </w:rPr>
      </w:pPr>
    </w:p>
    <w:p w14:paraId="2AE8B01C" w14:textId="421139FE" w:rsidR="0013171C" w:rsidRDefault="0013171C">
      <w:pPr>
        <w:jc w:val="center"/>
        <w:rPr>
          <w:sz w:val="30"/>
        </w:rPr>
      </w:pPr>
    </w:p>
    <w:p w14:paraId="3BB8E2D6" w14:textId="77777777" w:rsidR="00512A57" w:rsidRDefault="00512A57">
      <w:pPr>
        <w:jc w:val="center"/>
        <w:rPr>
          <w:sz w:val="30"/>
        </w:rPr>
      </w:pPr>
    </w:p>
    <w:p w14:paraId="3EE2FC37" w14:textId="77777777" w:rsidR="0013171C" w:rsidRDefault="0013171C" w:rsidP="0013171C">
      <w:pPr>
        <w:jc w:val="center"/>
        <w:outlineLvl w:val="0"/>
        <w:rPr>
          <w:b/>
          <w:sz w:val="36"/>
          <w:szCs w:val="36"/>
        </w:rPr>
      </w:pPr>
      <w:r>
        <w:rPr>
          <w:rFonts w:hint="eastAsia"/>
          <w:b/>
          <w:sz w:val="36"/>
          <w:szCs w:val="36"/>
        </w:rPr>
        <w:lastRenderedPageBreak/>
        <w:t>《</w:t>
      </w:r>
      <w:r w:rsidR="00AA7991">
        <w:rPr>
          <w:rFonts w:hint="eastAsia"/>
          <w:b/>
          <w:sz w:val="36"/>
          <w:szCs w:val="36"/>
        </w:rPr>
        <w:t>数据库原理与应用</w:t>
      </w:r>
      <w:r>
        <w:rPr>
          <w:rFonts w:hint="eastAsia"/>
          <w:b/>
          <w:sz w:val="36"/>
          <w:szCs w:val="36"/>
        </w:rPr>
        <w:t>》课程设计</w:t>
      </w:r>
    </w:p>
    <w:p w14:paraId="24F2A6F8" w14:textId="77777777" w:rsidR="0013171C" w:rsidRDefault="0013171C" w:rsidP="0013171C">
      <w:pPr>
        <w:spacing w:beforeLines="100" w:before="312"/>
        <w:jc w:val="center"/>
        <w:outlineLvl w:val="0"/>
        <w:rPr>
          <w:b/>
          <w:color w:val="3366FF"/>
          <w:sz w:val="48"/>
          <w:szCs w:val="48"/>
        </w:rPr>
      </w:pPr>
      <w:r>
        <w:rPr>
          <w:rFonts w:hint="eastAsia"/>
          <w:b/>
          <w:sz w:val="48"/>
          <w:szCs w:val="48"/>
        </w:rPr>
        <w:t>任</w:t>
      </w:r>
      <w:r>
        <w:rPr>
          <w:rFonts w:hint="eastAsia"/>
          <w:b/>
          <w:sz w:val="48"/>
          <w:szCs w:val="48"/>
        </w:rPr>
        <w:t xml:space="preserve">  </w:t>
      </w:r>
      <w:proofErr w:type="gramStart"/>
      <w:r>
        <w:rPr>
          <w:rFonts w:hint="eastAsia"/>
          <w:b/>
          <w:sz w:val="48"/>
          <w:szCs w:val="48"/>
        </w:rPr>
        <w:t>务</w:t>
      </w:r>
      <w:proofErr w:type="gramEnd"/>
      <w:r>
        <w:rPr>
          <w:rFonts w:hint="eastAsia"/>
          <w:b/>
          <w:sz w:val="48"/>
          <w:szCs w:val="48"/>
        </w:rPr>
        <w:t xml:space="preserve">  </w:t>
      </w:r>
      <w:r>
        <w:rPr>
          <w:rFonts w:hint="eastAsia"/>
          <w:b/>
          <w:sz w:val="48"/>
          <w:szCs w:val="48"/>
        </w:rPr>
        <w:t>书</w:t>
      </w:r>
    </w:p>
    <w:p w14:paraId="0BFC3B88" w14:textId="77777777" w:rsidR="0013171C" w:rsidRDefault="0013171C" w:rsidP="0013171C">
      <w:pPr>
        <w:outlineLvl w:val="0"/>
        <w:rPr>
          <w:b/>
        </w:rPr>
      </w:pPr>
      <w:r>
        <w:rPr>
          <w:rFonts w:hint="eastAsia"/>
          <w:b/>
        </w:rPr>
        <w:t>一、</w:t>
      </w:r>
      <w:r>
        <w:rPr>
          <w:rFonts w:hint="eastAsia"/>
          <w:b/>
        </w:rPr>
        <w:t xml:space="preserve"> </w:t>
      </w:r>
      <w:r>
        <w:rPr>
          <w:rFonts w:hint="eastAsia"/>
          <w:b/>
        </w:rPr>
        <w:t>目的、要求</w:t>
      </w:r>
    </w:p>
    <w:p w14:paraId="6684962A" w14:textId="77777777" w:rsidR="0013171C" w:rsidRPr="00F01F16" w:rsidRDefault="0013171C" w:rsidP="0013171C">
      <w:pPr>
        <w:ind w:firstLineChars="200" w:firstLine="480"/>
        <w:rPr>
          <w:rFonts w:ascii="仿宋" w:eastAsia="仿宋" w:hAnsi="仿宋"/>
        </w:rPr>
      </w:pPr>
      <w:r w:rsidRPr="00F01F16">
        <w:rPr>
          <w:rFonts w:ascii="仿宋" w:eastAsia="仿宋" w:hAnsi="仿宋" w:hint="eastAsia"/>
        </w:rPr>
        <w:t>通</w:t>
      </w:r>
      <w:r w:rsidR="00194118" w:rsidRPr="00F01F16">
        <w:rPr>
          <w:rFonts w:ascii="仿宋" w:eastAsia="仿宋" w:hAnsi="仿宋" w:hint="eastAsia"/>
        </w:rPr>
        <w:t>过对</w:t>
      </w:r>
      <w:r w:rsidR="00194118" w:rsidRPr="00F01F16">
        <w:rPr>
          <w:rFonts w:ascii="仿宋" w:eastAsia="仿宋" w:hAnsi="仿宋"/>
        </w:rPr>
        <w:t>SQL</w:t>
      </w:r>
      <w:r w:rsidR="00194118" w:rsidRPr="00F01F16">
        <w:rPr>
          <w:rFonts w:ascii="仿宋" w:eastAsia="仿宋" w:hAnsi="仿宋" w:hint="eastAsia"/>
        </w:rPr>
        <w:t>数据库</w:t>
      </w:r>
      <w:r w:rsidRPr="00F01F16">
        <w:rPr>
          <w:rFonts w:ascii="仿宋" w:eastAsia="仿宋" w:hAnsi="仿宋" w:hint="eastAsia"/>
        </w:rPr>
        <w:t>的</w:t>
      </w:r>
      <w:r w:rsidR="008F00E1">
        <w:rPr>
          <w:rFonts w:ascii="仿宋" w:eastAsia="仿宋" w:hAnsi="仿宋" w:hint="eastAsia"/>
        </w:rPr>
        <w:t>设计</w:t>
      </w:r>
      <w:r w:rsidR="00194118" w:rsidRPr="00F01F16">
        <w:rPr>
          <w:rFonts w:ascii="仿宋" w:eastAsia="仿宋" w:hAnsi="仿宋" w:hint="eastAsia"/>
        </w:rPr>
        <w:t>开发</w:t>
      </w:r>
      <w:r w:rsidRPr="00F01F16">
        <w:rPr>
          <w:rFonts w:ascii="仿宋" w:eastAsia="仿宋" w:hAnsi="仿宋" w:hint="eastAsia"/>
        </w:rPr>
        <w:t>实践训练，进一步掌握</w:t>
      </w:r>
      <w:r w:rsidR="008F00E1">
        <w:rPr>
          <w:rFonts w:ascii="仿宋" w:eastAsia="仿宋" w:hAnsi="仿宋" w:hint="eastAsia"/>
        </w:rPr>
        <w:t>关系</w:t>
      </w:r>
      <w:r w:rsidR="00194118" w:rsidRPr="00F01F16">
        <w:rPr>
          <w:rFonts w:ascii="仿宋" w:eastAsia="仿宋" w:hAnsi="仿宋" w:hint="eastAsia"/>
        </w:rPr>
        <w:t>数据库系统</w:t>
      </w:r>
      <w:r w:rsidRPr="00F01F16">
        <w:rPr>
          <w:rFonts w:ascii="仿宋" w:eastAsia="仿宋" w:hAnsi="仿宋" w:hint="eastAsia"/>
        </w:rPr>
        <w:t>的</w:t>
      </w:r>
      <w:r w:rsidR="008F00E1">
        <w:rPr>
          <w:rFonts w:ascii="仿宋" w:eastAsia="仿宋" w:hAnsi="仿宋" w:hint="eastAsia"/>
        </w:rPr>
        <w:t>设计</w:t>
      </w:r>
      <w:r w:rsidRPr="00F01F16">
        <w:rPr>
          <w:rFonts w:ascii="仿宋" w:eastAsia="仿宋" w:hAnsi="仿宋" w:hint="eastAsia"/>
        </w:rPr>
        <w:t>方法和</w:t>
      </w:r>
      <w:r w:rsidR="008F00E1">
        <w:rPr>
          <w:rFonts w:ascii="仿宋" w:eastAsia="仿宋" w:hAnsi="仿宋" w:hint="eastAsia"/>
        </w:rPr>
        <w:t>主流</w:t>
      </w:r>
      <w:r w:rsidRPr="00F01F16">
        <w:rPr>
          <w:rFonts w:ascii="仿宋" w:eastAsia="仿宋" w:hAnsi="仿宋" w:hint="eastAsia"/>
        </w:rPr>
        <w:t>技术</w:t>
      </w:r>
      <w:r w:rsidR="008F00E1">
        <w:rPr>
          <w:rFonts w:ascii="仿宋" w:eastAsia="仿宋" w:hAnsi="仿宋" w:hint="eastAsia"/>
        </w:rPr>
        <w:t>工具</w:t>
      </w:r>
      <w:r w:rsidRPr="00F01F16">
        <w:rPr>
          <w:rFonts w:ascii="仿宋" w:eastAsia="仿宋" w:hAnsi="仿宋" w:hint="eastAsia"/>
        </w:rPr>
        <w:t>，提高</w:t>
      </w:r>
      <w:r w:rsidR="00E860FC" w:rsidRPr="00F01F16">
        <w:rPr>
          <w:rFonts w:ascii="仿宋" w:eastAsia="仿宋" w:hAnsi="仿宋" w:hint="eastAsia"/>
        </w:rPr>
        <w:t>数据</w:t>
      </w:r>
      <w:r w:rsidR="008F00E1">
        <w:rPr>
          <w:rFonts w:ascii="仿宋" w:eastAsia="仿宋" w:hAnsi="仿宋" w:hint="eastAsia"/>
        </w:rPr>
        <w:t>库</w:t>
      </w:r>
      <w:r w:rsidR="00351E69">
        <w:rPr>
          <w:rFonts w:ascii="仿宋" w:eastAsia="仿宋" w:hAnsi="仿宋" w:hint="eastAsia"/>
        </w:rPr>
        <w:t>应用</w:t>
      </w:r>
      <w:r w:rsidR="00E860FC" w:rsidRPr="00F01F16">
        <w:rPr>
          <w:rFonts w:ascii="仿宋" w:eastAsia="仿宋" w:hAnsi="仿宋" w:hint="eastAsia"/>
        </w:rPr>
        <w:t>技术</w:t>
      </w:r>
      <w:r w:rsidRPr="00F01F16">
        <w:rPr>
          <w:rFonts w:ascii="仿宋" w:eastAsia="仿宋" w:hAnsi="仿宋" w:hint="eastAsia"/>
        </w:rPr>
        <w:t>开发的实际能力，培养工程设计能力和综合分析、解决问题的能力。</w:t>
      </w:r>
    </w:p>
    <w:p w14:paraId="0781A739"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1</w:t>
      </w:r>
      <w:r w:rsidRPr="00F01F16">
        <w:rPr>
          <w:rFonts w:ascii="仿宋" w:eastAsia="仿宋" w:hAnsi="仿宋"/>
        </w:rPr>
        <w:t>.</w:t>
      </w:r>
      <w:r w:rsidR="00194118" w:rsidRPr="00F01F16">
        <w:rPr>
          <w:rFonts w:ascii="仿宋" w:eastAsia="仿宋" w:hAnsi="仿宋" w:hint="eastAsia"/>
        </w:rPr>
        <w:t>运用SQL数据库</w:t>
      </w:r>
      <w:r w:rsidR="00351E69">
        <w:rPr>
          <w:rFonts w:ascii="仿宋" w:eastAsia="仿宋" w:hAnsi="仿宋" w:hint="eastAsia"/>
        </w:rPr>
        <w:t>设计</w:t>
      </w:r>
      <w:r w:rsidR="00194118" w:rsidRPr="00F01F16">
        <w:rPr>
          <w:rFonts w:ascii="仿宋" w:eastAsia="仿宋" w:hAnsi="仿宋" w:hint="eastAsia"/>
        </w:rPr>
        <w:t>的思想方法对</w:t>
      </w:r>
      <w:r w:rsidR="00351E69">
        <w:rPr>
          <w:rFonts w:ascii="仿宋" w:eastAsia="仿宋" w:hAnsi="仿宋" w:hint="eastAsia"/>
        </w:rPr>
        <w:t>实际数据库</w:t>
      </w:r>
      <w:r w:rsidR="00194118" w:rsidRPr="00F01F16">
        <w:rPr>
          <w:rFonts w:ascii="仿宋" w:eastAsia="仿宋" w:hAnsi="仿宋" w:hint="eastAsia"/>
        </w:rPr>
        <w:t>应用场景中的需求进行分析，识别其中的关键</w:t>
      </w:r>
      <w:r w:rsidR="00351E69">
        <w:rPr>
          <w:rFonts w:ascii="仿宋" w:eastAsia="仿宋" w:hAnsi="仿宋" w:hint="eastAsia"/>
        </w:rPr>
        <w:t>功能</w:t>
      </w:r>
      <w:r w:rsidR="00194118" w:rsidRPr="00F01F16">
        <w:rPr>
          <w:rFonts w:ascii="仿宋" w:eastAsia="仿宋" w:hAnsi="仿宋" w:hint="eastAsia"/>
        </w:rPr>
        <w:t>目标与核心需求。</w:t>
      </w:r>
    </w:p>
    <w:p w14:paraId="13F8E0A5" w14:textId="77777777" w:rsidR="00E860FC" w:rsidRPr="00F01F16" w:rsidRDefault="00E860FC" w:rsidP="00E860FC">
      <w:pPr>
        <w:ind w:firstLineChars="200" w:firstLine="480"/>
        <w:rPr>
          <w:rFonts w:ascii="仿宋" w:eastAsia="仿宋" w:hAnsi="仿宋"/>
        </w:rPr>
      </w:pPr>
      <w:r w:rsidRPr="00F01F16">
        <w:rPr>
          <w:rFonts w:ascii="仿宋" w:eastAsia="仿宋" w:hAnsi="仿宋" w:hint="eastAsia"/>
        </w:rPr>
        <w:t>2</w:t>
      </w:r>
      <w:r w:rsidRPr="00F01F16">
        <w:rPr>
          <w:rFonts w:ascii="仿宋" w:eastAsia="仿宋" w:hAnsi="仿宋"/>
        </w:rPr>
        <w:t>.</w:t>
      </w:r>
      <w:r w:rsidR="00194118" w:rsidRPr="00F01F16">
        <w:rPr>
          <w:rFonts w:ascii="仿宋" w:eastAsia="仿宋" w:hAnsi="仿宋" w:hint="eastAsia"/>
        </w:rPr>
        <w:t>能够基于需求，综合运用</w:t>
      </w:r>
      <w:r w:rsidR="00C521B1" w:rsidRPr="00BB1FD4">
        <w:rPr>
          <w:rFonts w:ascii="仿宋" w:eastAsia="仿宋" w:hAnsi="仿宋" w:hint="eastAsia"/>
        </w:rPr>
        <w:t>主流数据库设计工具</w:t>
      </w:r>
      <w:r w:rsidR="00C521B1">
        <w:rPr>
          <w:rFonts w:ascii="仿宋" w:eastAsia="仿宋" w:hAnsi="仿宋" w:hint="eastAsia"/>
        </w:rPr>
        <w:t>，</w:t>
      </w:r>
      <w:r w:rsidR="00194118" w:rsidRPr="00F01F16">
        <w:rPr>
          <w:rFonts w:ascii="仿宋" w:eastAsia="仿宋" w:hAnsi="仿宋" w:hint="eastAsia"/>
        </w:rPr>
        <w:t>各种数据库系统</w:t>
      </w:r>
      <w:r w:rsidR="00003059">
        <w:rPr>
          <w:rFonts w:ascii="仿宋" w:eastAsia="仿宋" w:hAnsi="仿宋" w:hint="eastAsia"/>
        </w:rPr>
        <w:t>建模设计</w:t>
      </w:r>
      <w:r w:rsidR="00194118" w:rsidRPr="00F01F16">
        <w:rPr>
          <w:rFonts w:ascii="仿宋" w:eastAsia="仿宋" w:hAnsi="仿宋" w:hint="eastAsia"/>
        </w:rPr>
        <w:t>的不同类别</w:t>
      </w:r>
      <w:r w:rsidR="00003059">
        <w:rPr>
          <w:rFonts w:ascii="仿宋" w:eastAsia="仿宋" w:hAnsi="仿宋" w:hint="eastAsia"/>
        </w:rPr>
        <w:t>和技术</w:t>
      </w:r>
      <w:r w:rsidR="00194118" w:rsidRPr="00F01F16">
        <w:rPr>
          <w:rFonts w:ascii="仿宋" w:eastAsia="仿宋" w:hAnsi="仿宋" w:hint="eastAsia"/>
        </w:rPr>
        <w:t>方法，</w:t>
      </w:r>
      <w:r w:rsidR="00003059">
        <w:rPr>
          <w:rFonts w:ascii="仿宋" w:eastAsia="仿宋" w:hAnsi="仿宋" w:hint="eastAsia"/>
        </w:rPr>
        <w:t>完成数据库概念设计和逻辑结构设计</w:t>
      </w:r>
      <w:r w:rsidR="00194118" w:rsidRPr="00F01F16">
        <w:rPr>
          <w:rFonts w:ascii="仿宋" w:eastAsia="仿宋" w:hAnsi="仿宋" w:hint="eastAsia"/>
        </w:rPr>
        <w:t>方案；</w:t>
      </w:r>
    </w:p>
    <w:p w14:paraId="4DCED07D" w14:textId="77777777" w:rsidR="0013171C" w:rsidRDefault="00E860FC" w:rsidP="001E7BD0">
      <w:pPr>
        <w:ind w:firstLineChars="200" w:firstLine="480"/>
        <w:rPr>
          <w:rFonts w:ascii="仿宋" w:eastAsia="仿宋" w:hAnsi="仿宋"/>
        </w:rPr>
      </w:pPr>
      <w:r w:rsidRPr="00F01F16">
        <w:rPr>
          <w:rFonts w:ascii="仿宋" w:eastAsia="仿宋" w:hAnsi="仿宋"/>
        </w:rPr>
        <w:t>3.</w:t>
      </w:r>
      <w:r w:rsidR="00194118" w:rsidRPr="00F01F16">
        <w:rPr>
          <w:rFonts w:ascii="仿宋" w:eastAsia="仿宋" w:hAnsi="仿宋" w:hint="eastAsia"/>
        </w:rPr>
        <w:t>能够选择与运用恰当的</w:t>
      </w:r>
      <w:r w:rsidR="00C521B1">
        <w:rPr>
          <w:rFonts w:ascii="仿宋" w:eastAsia="仿宋" w:hAnsi="仿宋" w:hint="eastAsia"/>
        </w:rPr>
        <w:t>编程</w:t>
      </w:r>
      <w:r w:rsidR="00194118" w:rsidRPr="00F01F16">
        <w:rPr>
          <w:rFonts w:ascii="仿宋" w:eastAsia="仿宋" w:hAnsi="仿宋" w:hint="eastAsia"/>
        </w:rPr>
        <w:t>库工具，进行</w:t>
      </w:r>
      <w:r w:rsidR="00C521B1">
        <w:rPr>
          <w:rFonts w:ascii="仿宋" w:eastAsia="仿宋" w:hAnsi="仿宋" w:hint="eastAsia"/>
        </w:rPr>
        <w:t>基于数据库设计</w:t>
      </w:r>
      <w:r w:rsidR="00194118" w:rsidRPr="00F01F16">
        <w:rPr>
          <w:rFonts w:ascii="仿宋" w:eastAsia="仿宋" w:hAnsi="仿宋" w:hint="eastAsia"/>
        </w:rPr>
        <w:t>方案的编程实现，并评估方案的可行性、有效性及其对社会、安全的可能影响；</w:t>
      </w:r>
    </w:p>
    <w:p w14:paraId="12212E3E" w14:textId="77777777" w:rsidR="00117644" w:rsidRDefault="00117644" w:rsidP="00BB1FD4">
      <w:pPr>
        <w:ind w:firstLineChars="200" w:firstLine="480"/>
        <w:rPr>
          <w:rFonts w:ascii="仿宋" w:eastAsia="仿宋" w:hAnsi="仿宋"/>
        </w:rPr>
      </w:pPr>
    </w:p>
    <w:p w14:paraId="1DF7CA68" w14:textId="77777777" w:rsidR="00BB1FD4" w:rsidRPr="00BB1FD4" w:rsidRDefault="00BB1FD4" w:rsidP="00BB1FD4">
      <w:pPr>
        <w:ind w:firstLineChars="200" w:firstLine="480"/>
        <w:rPr>
          <w:rFonts w:ascii="仿宋" w:eastAsia="仿宋" w:hAnsi="仿宋"/>
        </w:rPr>
      </w:pPr>
      <w:r w:rsidRPr="00BB1FD4">
        <w:rPr>
          <w:rFonts w:ascii="仿宋" w:eastAsia="仿宋" w:hAnsi="仿宋" w:hint="eastAsia"/>
        </w:rPr>
        <w:t>通过该课程设计帮助学生巩固所学的数据库原理与应用知识，学习和掌握的使用，透彻理解和熟练掌握数据库设计的方法和过程，基本具备数据库应用系统开发中数据库设计的能力。该课程对于提高学生实际动手能力和数据库业务能力具有重要意义，也为后续的信息系统类课程设计和毕业设计奠定基础。</w:t>
      </w:r>
    </w:p>
    <w:p w14:paraId="461CAF01" w14:textId="77777777" w:rsidR="00BB1FD4" w:rsidRDefault="00BB1FD4" w:rsidP="00BB1FD4">
      <w:pPr>
        <w:ind w:firstLineChars="200" w:firstLine="480"/>
        <w:rPr>
          <w:rFonts w:ascii="仿宋" w:eastAsia="仿宋" w:hAnsi="仿宋"/>
        </w:rPr>
      </w:pPr>
      <w:r w:rsidRPr="00BB1FD4">
        <w:rPr>
          <w:rFonts w:ascii="仿宋" w:eastAsia="仿宋" w:hAnsi="仿宋" w:hint="eastAsia"/>
        </w:rPr>
        <w:t>本课程有四项教学目标，表1给出了各项教学目标的描述，以及每项教学目标的达成途径与主要判据。</w:t>
      </w:r>
    </w:p>
    <w:p w14:paraId="55728E2E" w14:textId="77777777" w:rsidR="006046A7" w:rsidRPr="001E7BD0" w:rsidRDefault="006046A7" w:rsidP="001E7BD0">
      <w:pPr>
        <w:ind w:firstLineChars="200" w:firstLine="480"/>
        <w:rPr>
          <w:rFonts w:ascii="仿宋" w:eastAsia="仿宋" w:hAnsi="仿宋"/>
        </w:rPr>
      </w:pPr>
    </w:p>
    <w:p w14:paraId="26C56C3B" w14:textId="2690A921" w:rsidR="0013171C" w:rsidRDefault="0013171C" w:rsidP="0013171C">
      <w:pPr>
        <w:outlineLvl w:val="0"/>
        <w:rPr>
          <w:b/>
        </w:rPr>
      </w:pPr>
      <w:r>
        <w:rPr>
          <w:rFonts w:hint="eastAsia"/>
          <w:b/>
        </w:rPr>
        <w:t>二、</w:t>
      </w:r>
      <w:r>
        <w:rPr>
          <w:rFonts w:hint="eastAsia"/>
          <w:b/>
        </w:rPr>
        <w:t xml:space="preserve"> </w:t>
      </w:r>
      <w:r>
        <w:rPr>
          <w:rFonts w:hint="eastAsia"/>
          <w:b/>
        </w:rPr>
        <w:t>主要内容</w:t>
      </w:r>
    </w:p>
    <w:p w14:paraId="7ED5CE06" w14:textId="77777777" w:rsidR="0013171C" w:rsidRDefault="00E61BAF" w:rsidP="0013171C">
      <w:pPr>
        <w:numPr>
          <w:ilvl w:val="0"/>
          <w:numId w:val="19"/>
        </w:numPr>
        <w:rPr>
          <w:rFonts w:ascii="仿宋" w:eastAsia="仿宋" w:hAnsi="仿宋"/>
        </w:rPr>
      </w:pPr>
      <w:r w:rsidRPr="007C18E7">
        <w:rPr>
          <w:rFonts w:ascii="仿宋" w:eastAsia="仿宋" w:hAnsi="仿宋" w:hint="eastAsia"/>
        </w:rPr>
        <w:t>明确项目的应用场景和</w:t>
      </w:r>
      <w:proofErr w:type="gramStart"/>
      <w:r w:rsidRPr="007C18E7">
        <w:rPr>
          <w:rFonts w:ascii="仿宋" w:eastAsia="仿宋" w:hAnsi="仿宋" w:hint="eastAsia"/>
        </w:rPr>
        <w:t>要</w:t>
      </w:r>
      <w:proofErr w:type="gramEnd"/>
      <w:r w:rsidRPr="007C18E7">
        <w:rPr>
          <w:rFonts w:ascii="仿宋" w:eastAsia="仿宋" w:hAnsi="仿宋" w:hint="eastAsia"/>
        </w:rPr>
        <w:t>解决的问题，</w:t>
      </w:r>
      <w:r w:rsidR="0013171C" w:rsidRPr="007C18E7">
        <w:rPr>
          <w:rFonts w:ascii="仿宋" w:eastAsia="仿宋" w:hAnsi="仿宋" w:hint="eastAsia"/>
        </w:rPr>
        <w:t>运用</w:t>
      </w:r>
      <w:r w:rsidR="00110168">
        <w:rPr>
          <w:rFonts w:ascii="仿宋" w:eastAsia="仿宋" w:hAnsi="仿宋" w:hint="eastAsia"/>
        </w:rPr>
        <w:t>主流需求分析</w:t>
      </w:r>
      <w:r w:rsidR="0013171C" w:rsidRPr="007C18E7">
        <w:rPr>
          <w:rFonts w:ascii="仿宋" w:eastAsia="仿宋" w:hAnsi="仿宋" w:hint="eastAsia"/>
        </w:rPr>
        <w:t>工具完成系统的需求分析与设计。</w:t>
      </w:r>
    </w:p>
    <w:p w14:paraId="6B4DBE07" w14:textId="77777777" w:rsidR="00110168" w:rsidRPr="007C18E7" w:rsidRDefault="007930A3" w:rsidP="0013171C">
      <w:pPr>
        <w:numPr>
          <w:ilvl w:val="0"/>
          <w:numId w:val="19"/>
        </w:numPr>
        <w:rPr>
          <w:rFonts w:ascii="仿宋" w:eastAsia="仿宋" w:hAnsi="仿宋"/>
        </w:rPr>
      </w:pPr>
      <w:r>
        <w:rPr>
          <w:rFonts w:ascii="仿宋" w:eastAsia="仿宋" w:hAnsi="仿宋" w:hint="eastAsia"/>
        </w:rPr>
        <w:t>运用数据库主流设计方法实现系统概念和逻辑结构设计</w:t>
      </w:r>
    </w:p>
    <w:p w14:paraId="20800A81" w14:textId="77777777" w:rsidR="0013171C" w:rsidRPr="007C18E7" w:rsidRDefault="0013171C" w:rsidP="0013171C">
      <w:pPr>
        <w:numPr>
          <w:ilvl w:val="0"/>
          <w:numId w:val="19"/>
        </w:numPr>
        <w:rPr>
          <w:rFonts w:ascii="仿宋" w:eastAsia="仿宋" w:hAnsi="仿宋"/>
        </w:rPr>
      </w:pPr>
      <w:r w:rsidRPr="007C18E7">
        <w:rPr>
          <w:rFonts w:ascii="仿宋" w:eastAsia="仿宋" w:hAnsi="仿宋" w:hint="eastAsia"/>
        </w:rPr>
        <w:t>使用</w:t>
      </w:r>
      <w:r w:rsidR="00C367DF">
        <w:rPr>
          <w:rFonts w:ascii="仿宋" w:eastAsia="仿宋" w:hAnsi="仿宋" w:hint="eastAsia"/>
        </w:rPr>
        <w:t>编程</w:t>
      </w:r>
      <w:r w:rsidRPr="007C18E7">
        <w:rPr>
          <w:rFonts w:ascii="仿宋" w:eastAsia="仿宋" w:hAnsi="仿宋" w:hint="eastAsia"/>
        </w:rPr>
        <w:t>语言进行代码编写。</w:t>
      </w:r>
    </w:p>
    <w:p w14:paraId="6B1FC95B" w14:textId="77777777" w:rsidR="00E61BAF" w:rsidRPr="007C18E7" w:rsidRDefault="00E61BAF" w:rsidP="00E61BAF">
      <w:pPr>
        <w:numPr>
          <w:ilvl w:val="0"/>
          <w:numId w:val="19"/>
        </w:numPr>
        <w:rPr>
          <w:rFonts w:ascii="仿宋" w:eastAsia="仿宋" w:hAnsi="仿宋"/>
        </w:rPr>
      </w:pPr>
      <w:r w:rsidRPr="007C18E7">
        <w:rPr>
          <w:rFonts w:ascii="仿宋" w:eastAsia="仿宋" w:hAnsi="仿宋" w:hint="eastAsia"/>
        </w:rPr>
        <w:t>项目的解决方案需要体现应用功能</w:t>
      </w:r>
      <w:r w:rsidR="00C367DF">
        <w:rPr>
          <w:rFonts w:ascii="仿宋" w:eastAsia="仿宋" w:hAnsi="仿宋" w:hint="eastAsia"/>
        </w:rPr>
        <w:t>实现</w:t>
      </w:r>
      <w:r w:rsidRPr="007C18E7">
        <w:rPr>
          <w:rFonts w:ascii="仿宋" w:eastAsia="仿宋" w:hAnsi="仿宋" w:hint="eastAsia"/>
        </w:rPr>
        <w:t>结果展示过程</w:t>
      </w:r>
    </w:p>
    <w:p w14:paraId="3D7CA7BD" w14:textId="77777777" w:rsidR="006046A7" w:rsidRPr="00B97F33" w:rsidRDefault="006046A7" w:rsidP="006046A7">
      <w:pPr>
        <w:ind w:left="1054"/>
        <w:rPr>
          <w:rFonts w:ascii="仿宋" w:eastAsia="仿宋" w:hAnsi="仿宋"/>
        </w:rPr>
      </w:pPr>
    </w:p>
    <w:p w14:paraId="723BC4EA" w14:textId="77777777" w:rsidR="0013171C" w:rsidRPr="009F23F0" w:rsidRDefault="0013171C" w:rsidP="000D093A">
      <w:pPr>
        <w:outlineLvl w:val="0"/>
        <w:rPr>
          <w:b/>
        </w:rPr>
      </w:pPr>
      <w:r w:rsidRPr="009F23F0">
        <w:rPr>
          <w:rFonts w:hint="eastAsia"/>
          <w:b/>
        </w:rPr>
        <w:t>三、任务分配</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160"/>
        <w:gridCol w:w="2209"/>
        <w:gridCol w:w="1931"/>
      </w:tblGrid>
      <w:tr w:rsidR="0013171C" w:rsidRPr="00682AF5" w14:paraId="5BD2B001" w14:textId="77777777" w:rsidTr="0013171C">
        <w:tc>
          <w:tcPr>
            <w:tcW w:w="2340" w:type="dxa"/>
          </w:tcPr>
          <w:p w14:paraId="79FE3B3E" w14:textId="77777777" w:rsidR="0013171C" w:rsidRPr="00682AF5" w:rsidRDefault="0013171C" w:rsidP="0013171C">
            <w:pPr>
              <w:jc w:val="center"/>
              <w:rPr>
                <w:rFonts w:ascii="宋体" w:hAnsi="宋体"/>
                <w:b/>
                <w:szCs w:val="21"/>
              </w:rPr>
            </w:pPr>
            <w:r w:rsidRPr="00682AF5">
              <w:rPr>
                <w:rFonts w:ascii="宋体" w:hAnsi="宋体" w:hint="eastAsia"/>
                <w:b/>
                <w:szCs w:val="21"/>
              </w:rPr>
              <w:t>任务</w:t>
            </w:r>
          </w:p>
        </w:tc>
        <w:tc>
          <w:tcPr>
            <w:tcW w:w="2160" w:type="dxa"/>
          </w:tcPr>
          <w:p w14:paraId="2933ABA4" w14:textId="77777777" w:rsidR="0013171C" w:rsidRPr="00682AF5" w:rsidRDefault="00C67E93" w:rsidP="0013171C">
            <w:pPr>
              <w:jc w:val="center"/>
              <w:rPr>
                <w:rFonts w:ascii="宋体" w:hAnsi="宋体"/>
                <w:b/>
                <w:szCs w:val="21"/>
              </w:rPr>
            </w:pPr>
            <w:r>
              <w:rPr>
                <w:rFonts w:ascii="宋体" w:hAnsi="宋体" w:hint="eastAsia"/>
                <w:b/>
                <w:szCs w:val="21"/>
              </w:rPr>
              <w:t>成员1</w:t>
            </w:r>
          </w:p>
        </w:tc>
        <w:tc>
          <w:tcPr>
            <w:tcW w:w="2209" w:type="dxa"/>
          </w:tcPr>
          <w:p w14:paraId="3E4C7EA1" w14:textId="77777777" w:rsidR="0013171C" w:rsidRPr="00682AF5" w:rsidRDefault="00C67E93" w:rsidP="0013171C">
            <w:pPr>
              <w:jc w:val="center"/>
              <w:rPr>
                <w:rFonts w:ascii="宋体" w:hAnsi="宋体"/>
                <w:b/>
                <w:szCs w:val="21"/>
              </w:rPr>
            </w:pPr>
            <w:r>
              <w:rPr>
                <w:rFonts w:ascii="宋体" w:hAnsi="宋体" w:hint="eastAsia"/>
                <w:b/>
                <w:szCs w:val="21"/>
              </w:rPr>
              <w:t>成员2</w:t>
            </w:r>
          </w:p>
        </w:tc>
        <w:tc>
          <w:tcPr>
            <w:tcW w:w="1931" w:type="dxa"/>
          </w:tcPr>
          <w:p w14:paraId="17A2CE57" w14:textId="77777777" w:rsidR="0013171C" w:rsidRPr="00682AF5" w:rsidRDefault="0013171C" w:rsidP="0013171C">
            <w:pPr>
              <w:jc w:val="center"/>
              <w:rPr>
                <w:rFonts w:ascii="宋体" w:hAnsi="宋体"/>
                <w:b/>
                <w:szCs w:val="21"/>
              </w:rPr>
            </w:pPr>
            <w:r w:rsidRPr="00682AF5">
              <w:rPr>
                <w:rFonts w:ascii="宋体" w:hAnsi="宋体" w:hint="eastAsia"/>
                <w:b/>
                <w:szCs w:val="21"/>
              </w:rPr>
              <w:t>备注</w:t>
            </w:r>
          </w:p>
        </w:tc>
      </w:tr>
      <w:tr w:rsidR="0013171C" w:rsidRPr="00682AF5" w14:paraId="7AC86D54" w14:textId="77777777" w:rsidTr="0013171C">
        <w:trPr>
          <w:trHeight w:val="454"/>
        </w:trPr>
        <w:tc>
          <w:tcPr>
            <w:tcW w:w="2340" w:type="dxa"/>
            <w:vAlign w:val="center"/>
          </w:tcPr>
          <w:p w14:paraId="3CB6EC62" w14:textId="77777777" w:rsidR="0013171C" w:rsidRPr="00682AF5" w:rsidRDefault="0013171C" w:rsidP="0013171C">
            <w:pPr>
              <w:jc w:val="left"/>
              <w:rPr>
                <w:rFonts w:ascii="宋体" w:hAnsi="宋体"/>
              </w:rPr>
            </w:pPr>
          </w:p>
        </w:tc>
        <w:tc>
          <w:tcPr>
            <w:tcW w:w="2160" w:type="dxa"/>
            <w:vAlign w:val="center"/>
          </w:tcPr>
          <w:p w14:paraId="50973328" w14:textId="77777777" w:rsidR="0013171C" w:rsidRPr="00682AF5" w:rsidRDefault="0013171C" w:rsidP="0013171C">
            <w:pPr>
              <w:jc w:val="center"/>
              <w:rPr>
                <w:rFonts w:ascii="宋体" w:hAnsi="宋体"/>
              </w:rPr>
            </w:pPr>
          </w:p>
        </w:tc>
        <w:tc>
          <w:tcPr>
            <w:tcW w:w="2209" w:type="dxa"/>
            <w:vAlign w:val="center"/>
          </w:tcPr>
          <w:p w14:paraId="53927147" w14:textId="77777777" w:rsidR="0013171C" w:rsidRPr="00682AF5" w:rsidRDefault="0013171C" w:rsidP="0013171C">
            <w:pPr>
              <w:rPr>
                <w:rFonts w:ascii="宋体" w:hAnsi="宋体"/>
              </w:rPr>
            </w:pPr>
          </w:p>
        </w:tc>
        <w:tc>
          <w:tcPr>
            <w:tcW w:w="1931" w:type="dxa"/>
            <w:vAlign w:val="center"/>
          </w:tcPr>
          <w:p w14:paraId="34109247" w14:textId="77777777" w:rsidR="0013171C" w:rsidRPr="00682AF5" w:rsidRDefault="0013171C" w:rsidP="0013171C">
            <w:pPr>
              <w:jc w:val="center"/>
              <w:rPr>
                <w:rFonts w:ascii="宋体" w:hAnsi="宋体"/>
              </w:rPr>
            </w:pPr>
          </w:p>
        </w:tc>
      </w:tr>
      <w:tr w:rsidR="0013171C" w:rsidRPr="00682AF5" w14:paraId="4C185BC9" w14:textId="77777777" w:rsidTr="0013171C">
        <w:trPr>
          <w:trHeight w:val="454"/>
        </w:trPr>
        <w:tc>
          <w:tcPr>
            <w:tcW w:w="2340" w:type="dxa"/>
            <w:vAlign w:val="center"/>
          </w:tcPr>
          <w:p w14:paraId="761730EA" w14:textId="77777777" w:rsidR="0013171C" w:rsidRPr="00682AF5" w:rsidRDefault="0013171C" w:rsidP="0013171C">
            <w:pPr>
              <w:jc w:val="left"/>
              <w:rPr>
                <w:rFonts w:ascii="宋体" w:hAnsi="宋体"/>
              </w:rPr>
            </w:pPr>
          </w:p>
        </w:tc>
        <w:tc>
          <w:tcPr>
            <w:tcW w:w="2160" w:type="dxa"/>
            <w:vAlign w:val="center"/>
          </w:tcPr>
          <w:p w14:paraId="72BC7585" w14:textId="77777777" w:rsidR="0013171C" w:rsidRPr="00682AF5" w:rsidRDefault="0013171C" w:rsidP="0013171C">
            <w:pPr>
              <w:jc w:val="center"/>
              <w:rPr>
                <w:rFonts w:ascii="宋体" w:hAnsi="宋体"/>
              </w:rPr>
            </w:pPr>
          </w:p>
        </w:tc>
        <w:tc>
          <w:tcPr>
            <w:tcW w:w="2209" w:type="dxa"/>
            <w:vAlign w:val="center"/>
          </w:tcPr>
          <w:p w14:paraId="42F55A8A" w14:textId="77777777" w:rsidR="0013171C" w:rsidRPr="00682AF5" w:rsidRDefault="0013171C" w:rsidP="0013171C">
            <w:pPr>
              <w:rPr>
                <w:rFonts w:ascii="宋体" w:hAnsi="宋体"/>
              </w:rPr>
            </w:pPr>
          </w:p>
        </w:tc>
        <w:tc>
          <w:tcPr>
            <w:tcW w:w="1931" w:type="dxa"/>
            <w:vAlign w:val="center"/>
          </w:tcPr>
          <w:p w14:paraId="599F3746" w14:textId="77777777" w:rsidR="0013171C" w:rsidRPr="00682AF5" w:rsidRDefault="0013171C" w:rsidP="0013171C">
            <w:pPr>
              <w:jc w:val="center"/>
              <w:rPr>
                <w:rFonts w:ascii="宋体" w:hAnsi="宋体"/>
              </w:rPr>
            </w:pPr>
          </w:p>
        </w:tc>
      </w:tr>
    </w:tbl>
    <w:p w14:paraId="5D860250" w14:textId="77777777" w:rsidR="006046A7" w:rsidRDefault="006046A7" w:rsidP="00B97F33">
      <w:pPr>
        <w:outlineLvl w:val="0"/>
        <w:rPr>
          <w:b/>
        </w:rPr>
      </w:pPr>
    </w:p>
    <w:p w14:paraId="79139E29" w14:textId="77777777" w:rsidR="0013171C" w:rsidRDefault="0013171C" w:rsidP="00B97F33">
      <w:pPr>
        <w:outlineLvl w:val="0"/>
        <w:rPr>
          <w:b/>
        </w:rPr>
      </w:pPr>
      <w:r>
        <w:rPr>
          <w:rFonts w:hint="eastAsia"/>
          <w:b/>
        </w:rPr>
        <w:t>四、</w:t>
      </w:r>
      <w:r>
        <w:rPr>
          <w:rFonts w:hint="eastAsia"/>
          <w:b/>
        </w:rPr>
        <w:t xml:space="preserve"> </w:t>
      </w:r>
      <w:r>
        <w:rPr>
          <w:rFonts w:hint="eastAsia"/>
          <w:b/>
        </w:rPr>
        <w:t>进度计划</w:t>
      </w:r>
    </w:p>
    <w:tbl>
      <w:tblPr>
        <w:tblW w:w="84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780"/>
        <w:gridCol w:w="1980"/>
        <w:gridCol w:w="1800"/>
      </w:tblGrid>
      <w:tr w:rsidR="0013171C" w:rsidRPr="000D093A" w14:paraId="0A9D1DB8" w14:textId="77777777">
        <w:tc>
          <w:tcPr>
            <w:tcW w:w="900" w:type="dxa"/>
            <w:vAlign w:val="center"/>
          </w:tcPr>
          <w:p w14:paraId="00A788B4"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序号</w:t>
            </w:r>
          </w:p>
        </w:tc>
        <w:tc>
          <w:tcPr>
            <w:tcW w:w="3780" w:type="dxa"/>
            <w:vAlign w:val="center"/>
          </w:tcPr>
          <w:p w14:paraId="363413F8"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设计内容名称</w:t>
            </w:r>
          </w:p>
        </w:tc>
        <w:tc>
          <w:tcPr>
            <w:tcW w:w="1980" w:type="dxa"/>
            <w:vAlign w:val="center"/>
          </w:tcPr>
          <w:p w14:paraId="06EEDBE1"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完成时间</w:t>
            </w:r>
          </w:p>
        </w:tc>
        <w:tc>
          <w:tcPr>
            <w:tcW w:w="1800" w:type="dxa"/>
            <w:vAlign w:val="center"/>
          </w:tcPr>
          <w:p w14:paraId="1475E9F5" w14:textId="77777777" w:rsidR="0013171C" w:rsidRPr="000D093A" w:rsidRDefault="0013171C">
            <w:pPr>
              <w:jc w:val="center"/>
              <w:rPr>
                <w:rFonts w:ascii="仿宋" w:eastAsia="仿宋" w:hAnsi="仿宋"/>
                <w:b/>
                <w:szCs w:val="21"/>
              </w:rPr>
            </w:pPr>
            <w:r w:rsidRPr="000D093A">
              <w:rPr>
                <w:rFonts w:ascii="仿宋" w:eastAsia="仿宋" w:hAnsi="仿宋" w:hint="eastAsia"/>
                <w:b/>
                <w:szCs w:val="21"/>
              </w:rPr>
              <w:t>备注</w:t>
            </w:r>
          </w:p>
        </w:tc>
      </w:tr>
      <w:tr w:rsidR="0013171C" w:rsidRPr="000D093A" w14:paraId="04A705D8" w14:textId="77777777">
        <w:tc>
          <w:tcPr>
            <w:tcW w:w="900" w:type="dxa"/>
          </w:tcPr>
          <w:p w14:paraId="4889DAC9" w14:textId="77777777" w:rsidR="0013171C" w:rsidRPr="000D093A" w:rsidRDefault="0013171C">
            <w:pPr>
              <w:jc w:val="center"/>
              <w:rPr>
                <w:rFonts w:ascii="仿宋" w:eastAsia="仿宋" w:hAnsi="仿宋"/>
              </w:rPr>
            </w:pPr>
            <w:r w:rsidRPr="000D093A">
              <w:rPr>
                <w:rFonts w:ascii="仿宋" w:eastAsia="仿宋" w:hAnsi="仿宋" w:hint="eastAsia"/>
              </w:rPr>
              <w:t>1</w:t>
            </w:r>
          </w:p>
        </w:tc>
        <w:tc>
          <w:tcPr>
            <w:tcW w:w="3780" w:type="dxa"/>
            <w:vAlign w:val="center"/>
          </w:tcPr>
          <w:p w14:paraId="6B9B1AAC"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初步需求分析</w:t>
            </w:r>
          </w:p>
        </w:tc>
        <w:tc>
          <w:tcPr>
            <w:tcW w:w="1980" w:type="dxa"/>
            <w:vAlign w:val="center"/>
          </w:tcPr>
          <w:p w14:paraId="385B2787"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1C084761" w14:textId="77777777" w:rsidR="0013171C" w:rsidRPr="000D093A" w:rsidRDefault="0013171C" w:rsidP="0013171C">
            <w:pPr>
              <w:rPr>
                <w:rFonts w:ascii="仿宋" w:eastAsia="仿宋" w:hAnsi="仿宋"/>
                <w:color w:val="FF0000"/>
              </w:rPr>
            </w:pPr>
          </w:p>
        </w:tc>
      </w:tr>
      <w:tr w:rsidR="0013171C" w:rsidRPr="000D093A" w14:paraId="790DF4C2" w14:textId="77777777">
        <w:tc>
          <w:tcPr>
            <w:tcW w:w="900" w:type="dxa"/>
          </w:tcPr>
          <w:p w14:paraId="1697EC63" w14:textId="77777777" w:rsidR="0013171C" w:rsidRPr="000D093A" w:rsidRDefault="0013171C">
            <w:pPr>
              <w:jc w:val="center"/>
              <w:rPr>
                <w:rFonts w:ascii="仿宋" w:eastAsia="仿宋" w:hAnsi="仿宋"/>
              </w:rPr>
            </w:pPr>
            <w:r w:rsidRPr="000D093A">
              <w:rPr>
                <w:rFonts w:ascii="仿宋" w:eastAsia="仿宋" w:hAnsi="仿宋" w:hint="eastAsia"/>
              </w:rPr>
              <w:t>2</w:t>
            </w:r>
          </w:p>
        </w:tc>
        <w:tc>
          <w:tcPr>
            <w:tcW w:w="3780" w:type="dxa"/>
            <w:vAlign w:val="center"/>
          </w:tcPr>
          <w:p w14:paraId="5D545F4A"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需求分析与</w:t>
            </w:r>
            <w:r w:rsidR="00EC13CC">
              <w:rPr>
                <w:rFonts w:ascii="仿宋" w:eastAsia="仿宋" w:hAnsi="仿宋" w:hint="eastAsia"/>
                <w:color w:val="FF0000"/>
                <w:szCs w:val="21"/>
              </w:rPr>
              <w:t>概念</w:t>
            </w:r>
            <w:r w:rsidRPr="000D093A">
              <w:rPr>
                <w:rFonts w:ascii="仿宋" w:eastAsia="仿宋" w:hAnsi="仿宋" w:hint="eastAsia"/>
                <w:color w:val="FF0000"/>
                <w:szCs w:val="21"/>
              </w:rPr>
              <w:t>建模</w:t>
            </w:r>
          </w:p>
        </w:tc>
        <w:tc>
          <w:tcPr>
            <w:tcW w:w="1980" w:type="dxa"/>
            <w:vAlign w:val="center"/>
          </w:tcPr>
          <w:p w14:paraId="08D8851C"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57733DF" w14:textId="77777777" w:rsidR="0013171C" w:rsidRPr="000D093A" w:rsidRDefault="0013171C" w:rsidP="0013171C">
            <w:pPr>
              <w:rPr>
                <w:rFonts w:ascii="仿宋" w:eastAsia="仿宋" w:hAnsi="仿宋"/>
                <w:color w:val="FF0000"/>
              </w:rPr>
            </w:pPr>
          </w:p>
        </w:tc>
      </w:tr>
      <w:tr w:rsidR="0013171C" w:rsidRPr="000D093A" w14:paraId="6D09A050" w14:textId="77777777">
        <w:tc>
          <w:tcPr>
            <w:tcW w:w="900" w:type="dxa"/>
          </w:tcPr>
          <w:p w14:paraId="2773B555" w14:textId="77777777" w:rsidR="0013171C" w:rsidRPr="000D093A" w:rsidRDefault="0013171C">
            <w:pPr>
              <w:jc w:val="center"/>
              <w:rPr>
                <w:rFonts w:ascii="仿宋" w:eastAsia="仿宋" w:hAnsi="仿宋"/>
              </w:rPr>
            </w:pPr>
            <w:r w:rsidRPr="000D093A">
              <w:rPr>
                <w:rFonts w:ascii="仿宋" w:eastAsia="仿宋" w:hAnsi="仿宋" w:hint="eastAsia"/>
              </w:rPr>
              <w:t>3</w:t>
            </w:r>
          </w:p>
        </w:tc>
        <w:tc>
          <w:tcPr>
            <w:tcW w:w="3780" w:type="dxa"/>
            <w:vAlign w:val="center"/>
          </w:tcPr>
          <w:p w14:paraId="1D00454A" w14:textId="77777777" w:rsidR="0013171C" w:rsidRPr="000D093A" w:rsidRDefault="00EC13CC" w:rsidP="0013171C">
            <w:pPr>
              <w:rPr>
                <w:rFonts w:ascii="仿宋" w:eastAsia="仿宋" w:hAnsi="仿宋"/>
                <w:color w:val="FF0000"/>
                <w:szCs w:val="21"/>
              </w:rPr>
            </w:pPr>
            <w:r>
              <w:rPr>
                <w:rFonts w:ascii="仿宋" w:eastAsia="仿宋" w:hAnsi="仿宋" w:hint="eastAsia"/>
                <w:color w:val="FF0000"/>
                <w:szCs w:val="21"/>
              </w:rPr>
              <w:t>逻辑结构设计</w:t>
            </w:r>
          </w:p>
        </w:tc>
        <w:tc>
          <w:tcPr>
            <w:tcW w:w="1980" w:type="dxa"/>
            <w:vAlign w:val="center"/>
          </w:tcPr>
          <w:p w14:paraId="2E6EDF5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E7A833D" w14:textId="77777777" w:rsidR="0013171C" w:rsidRPr="000D093A" w:rsidRDefault="0013171C" w:rsidP="0013171C">
            <w:pPr>
              <w:rPr>
                <w:rFonts w:ascii="仿宋" w:eastAsia="仿宋" w:hAnsi="仿宋"/>
                <w:color w:val="FF0000"/>
              </w:rPr>
            </w:pPr>
            <w:r w:rsidRPr="000D093A">
              <w:rPr>
                <w:rFonts w:ascii="仿宋" w:eastAsia="仿宋" w:hAnsi="仿宋" w:hint="eastAsia"/>
                <w:color w:val="FF0000"/>
                <w:szCs w:val="21"/>
              </w:rPr>
              <w:t>进行中期检查</w:t>
            </w:r>
          </w:p>
        </w:tc>
      </w:tr>
      <w:tr w:rsidR="0013171C" w:rsidRPr="000D093A" w14:paraId="63865BD1" w14:textId="77777777">
        <w:tc>
          <w:tcPr>
            <w:tcW w:w="900" w:type="dxa"/>
          </w:tcPr>
          <w:p w14:paraId="2557FF4C" w14:textId="77777777" w:rsidR="0013171C" w:rsidRPr="000D093A" w:rsidRDefault="0013171C">
            <w:pPr>
              <w:jc w:val="center"/>
              <w:rPr>
                <w:rFonts w:ascii="仿宋" w:eastAsia="仿宋" w:hAnsi="仿宋"/>
              </w:rPr>
            </w:pPr>
            <w:r w:rsidRPr="000D093A">
              <w:rPr>
                <w:rFonts w:ascii="仿宋" w:eastAsia="仿宋" w:hAnsi="仿宋" w:hint="eastAsia"/>
              </w:rPr>
              <w:t>4</w:t>
            </w:r>
          </w:p>
        </w:tc>
        <w:tc>
          <w:tcPr>
            <w:tcW w:w="3780" w:type="dxa"/>
            <w:vAlign w:val="center"/>
          </w:tcPr>
          <w:p w14:paraId="3BE9BF2E" w14:textId="77777777" w:rsidR="0013171C" w:rsidRPr="000D093A" w:rsidRDefault="0013171C" w:rsidP="0013171C">
            <w:pPr>
              <w:rPr>
                <w:rFonts w:ascii="仿宋" w:eastAsia="仿宋" w:hAnsi="仿宋"/>
                <w:color w:val="FF0000"/>
                <w:szCs w:val="21"/>
              </w:rPr>
            </w:pPr>
            <w:r w:rsidRPr="000D093A">
              <w:rPr>
                <w:rFonts w:ascii="仿宋" w:eastAsia="仿宋" w:hAnsi="仿宋" w:hint="eastAsia"/>
                <w:color w:val="FF0000"/>
                <w:szCs w:val="21"/>
              </w:rPr>
              <w:t>关键模块的实现与测试</w:t>
            </w:r>
          </w:p>
        </w:tc>
        <w:tc>
          <w:tcPr>
            <w:tcW w:w="1980" w:type="dxa"/>
            <w:vAlign w:val="center"/>
          </w:tcPr>
          <w:p w14:paraId="115826DF"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7DD806B5" w14:textId="77777777" w:rsidR="0013171C" w:rsidRPr="000D093A" w:rsidRDefault="0013171C" w:rsidP="0013171C">
            <w:pPr>
              <w:rPr>
                <w:rFonts w:ascii="仿宋" w:eastAsia="仿宋" w:hAnsi="仿宋"/>
                <w:color w:val="FF0000"/>
              </w:rPr>
            </w:pPr>
          </w:p>
        </w:tc>
      </w:tr>
      <w:tr w:rsidR="0013171C" w:rsidRPr="000D093A" w14:paraId="255E6684" w14:textId="77777777">
        <w:tc>
          <w:tcPr>
            <w:tcW w:w="900" w:type="dxa"/>
          </w:tcPr>
          <w:p w14:paraId="347D49C0" w14:textId="77777777" w:rsidR="0013171C" w:rsidRPr="000D093A" w:rsidRDefault="0013171C">
            <w:pPr>
              <w:jc w:val="center"/>
              <w:rPr>
                <w:rFonts w:ascii="仿宋" w:eastAsia="仿宋" w:hAnsi="仿宋"/>
              </w:rPr>
            </w:pPr>
            <w:r w:rsidRPr="000D093A">
              <w:rPr>
                <w:rFonts w:ascii="仿宋" w:eastAsia="仿宋" w:hAnsi="仿宋" w:hint="eastAsia"/>
              </w:rPr>
              <w:t>5</w:t>
            </w:r>
          </w:p>
        </w:tc>
        <w:tc>
          <w:tcPr>
            <w:tcW w:w="3780" w:type="dxa"/>
            <w:vAlign w:val="center"/>
          </w:tcPr>
          <w:p w14:paraId="45832903" w14:textId="77777777" w:rsidR="0013171C" w:rsidRPr="000D093A" w:rsidRDefault="0013171C" w:rsidP="0013171C">
            <w:pPr>
              <w:rPr>
                <w:rFonts w:ascii="仿宋" w:eastAsia="仿宋" w:hAnsi="仿宋"/>
                <w:color w:val="FF0000"/>
                <w:szCs w:val="21"/>
              </w:rPr>
            </w:pPr>
            <w:r w:rsidRPr="000D093A">
              <w:rPr>
                <w:rFonts w:ascii="仿宋" w:eastAsia="仿宋" w:hAnsi="仿宋" w:hint="eastAsia"/>
                <w:bCs/>
                <w:color w:val="FF0000"/>
                <w:szCs w:val="21"/>
              </w:rPr>
              <w:t>编写</w:t>
            </w:r>
            <w:r w:rsidRPr="000D093A">
              <w:rPr>
                <w:rFonts w:ascii="仿宋" w:eastAsia="仿宋" w:hAnsi="仿宋" w:hint="eastAsia"/>
                <w:color w:val="FF0000"/>
                <w:szCs w:val="21"/>
              </w:rPr>
              <w:t>课程设计报告</w:t>
            </w:r>
          </w:p>
        </w:tc>
        <w:tc>
          <w:tcPr>
            <w:tcW w:w="1980" w:type="dxa"/>
            <w:vAlign w:val="center"/>
          </w:tcPr>
          <w:p w14:paraId="53C91EE5" w14:textId="77777777" w:rsidR="0013171C" w:rsidRPr="000D093A" w:rsidRDefault="00C91CBC" w:rsidP="0013171C">
            <w:pPr>
              <w:rPr>
                <w:rFonts w:ascii="仿宋" w:eastAsia="仿宋" w:hAnsi="仿宋"/>
                <w:color w:val="FF0000"/>
                <w:szCs w:val="21"/>
              </w:rPr>
            </w:pPr>
            <w:r>
              <w:rPr>
                <w:rFonts w:ascii="仿宋" w:eastAsia="仿宋" w:hAnsi="仿宋" w:hint="eastAsia"/>
                <w:color w:val="FF0000"/>
                <w:szCs w:val="21"/>
              </w:rPr>
              <w:t>x</w:t>
            </w:r>
            <w:proofErr w:type="gramStart"/>
            <w:r w:rsidR="0013171C" w:rsidRPr="000D093A">
              <w:rPr>
                <w:rFonts w:ascii="仿宋" w:eastAsia="仿宋" w:hAnsi="仿宋" w:hint="eastAsia"/>
                <w:color w:val="FF0000"/>
                <w:szCs w:val="21"/>
              </w:rPr>
              <w:t>个</w:t>
            </w:r>
            <w:proofErr w:type="gramEnd"/>
            <w:r w:rsidR="0013171C" w:rsidRPr="000D093A">
              <w:rPr>
                <w:rFonts w:ascii="仿宋" w:eastAsia="仿宋" w:hAnsi="仿宋" w:hint="eastAsia"/>
                <w:color w:val="FF0000"/>
                <w:szCs w:val="21"/>
              </w:rPr>
              <w:t>工作日</w:t>
            </w:r>
          </w:p>
        </w:tc>
        <w:tc>
          <w:tcPr>
            <w:tcW w:w="1800" w:type="dxa"/>
            <w:vAlign w:val="center"/>
          </w:tcPr>
          <w:p w14:paraId="65B329FB" w14:textId="77777777" w:rsidR="0013171C" w:rsidRPr="000D093A" w:rsidRDefault="0013171C" w:rsidP="0013171C">
            <w:pPr>
              <w:rPr>
                <w:rFonts w:ascii="仿宋" w:eastAsia="仿宋" w:hAnsi="仿宋"/>
                <w:color w:val="FF0000"/>
              </w:rPr>
            </w:pPr>
          </w:p>
        </w:tc>
      </w:tr>
    </w:tbl>
    <w:p w14:paraId="318F91BF" w14:textId="77777777" w:rsidR="006046A7" w:rsidRDefault="006046A7"/>
    <w:p w14:paraId="6BD72446" w14:textId="77777777" w:rsidR="0013171C" w:rsidRDefault="0013171C" w:rsidP="0013171C">
      <w:pPr>
        <w:outlineLvl w:val="0"/>
        <w:rPr>
          <w:b/>
        </w:rPr>
      </w:pPr>
      <w:r>
        <w:rPr>
          <w:rFonts w:hint="eastAsia"/>
          <w:b/>
        </w:rPr>
        <w:t>五、</w:t>
      </w:r>
      <w:r>
        <w:rPr>
          <w:rFonts w:hint="eastAsia"/>
          <w:b/>
        </w:rPr>
        <w:t xml:space="preserve"> </w:t>
      </w:r>
      <w:r>
        <w:rPr>
          <w:rFonts w:hint="eastAsia"/>
          <w:b/>
        </w:rPr>
        <w:t>设计成果要求</w:t>
      </w:r>
    </w:p>
    <w:p w14:paraId="3797941B" w14:textId="77777777" w:rsidR="00733A47" w:rsidRPr="001C4CCC" w:rsidRDefault="00540FAD" w:rsidP="00733A47">
      <w:pPr>
        <w:numPr>
          <w:ilvl w:val="0"/>
          <w:numId w:val="20"/>
        </w:numPr>
        <w:rPr>
          <w:rFonts w:ascii="仿宋" w:eastAsia="仿宋" w:hAnsi="仿宋"/>
        </w:rPr>
      </w:pPr>
      <w:r w:rsidRPr="001C4CCC">
        <w:rPr>
          <w:rFonts w:ascii="仿宋" w:eastAsia="仿宋" w:hAnsi="仿宋" w:hint="eastAsia"/>
        </w:rPr>
        <w:t>课程设计报告。</w:t>
      </w:r>
    </w:p>
    <w:p w14:paraId="4D19A141" w14:textId="77777777" w:rsidR="00733A47" w:rsidRPr="001C4CCC" w:rsidRDefault="00733A47" w:rsidP="00733A47">
      <w:pPr>
        <w:numPr>
          <w:ilvl w:val="0"/>
          <w:numId w:val="20"/>
        </w:numPr>
      </w:pPr>
      <w:r w:rsidRPr="001C4CCC">
        <w:rPr>
          <w:rFonts w:ascii="仿宋" w:eastAsia="仿宋" w:hAnsi="仿宋" w:hint="eastAsia"/>
        </w:rPr>
        <w:t>答辩ppt：向大家介绍系统分析、功能设计和数据库设计，演示所实现的SQL语句，并接受指导教师和同学们的提问</w:t>
      </w:r>
      <w:r w:rsidRPr="001C4CCC">
        <w:rPr>
          <w:rFonts w:hint="eastAsia"/>
        </w:rPr>
        <w:t>。</w:t>
      </w:r>
    </w:p>
    <w:p w14:paraId="6B4C2575" w14:textId="77777777" w:rsidR="0013171C" w:rsidRPr="00987F3E" w:rsidRDefault="0013171C" w:rsidP="0013171C">
      <w:pPr>
        <w:outlineLvl w:val="0"/>
        <w:rPr>
          <w:b/>
          <w:color w:val="000000"/>
        </w:rPr>
      </w:pPr>
      <w:r w:rsidRPr="00987F3E">
        <w:rPr>
          <w:rFonts w:hint="eastAsia"/>
          <w:b/>
          <w:color w:val="000000"/>
        </w:rPr>
        <w:t>六、</w:t>
      </w:r>
      <w:r w:rsidRPr="00987F3E">
        <w:rPr>
          <w:rFonts w:hint="eastAsia"/>
          <w:b/>
          <w:color w:val="000000"/>
        </w:rPr>
        <w:t xml:space="preserve"> </w:t>
      </w:r>
      <w:r w:rsidRPr="00987F3E">
        <w:rPr>
          <w:rFonts w:hint="eastAsia"/>
          <w:b/>
          <w:color w:val="000000"/>
        </w:rPr>
        <w:t>考核方式</w:t>
      </w:r>
    </w:p>
    <w:tbl>
      <w:tblPr>
        <w:tblpPr w:leftFromText="180" w:rightFromText="180" w:vertAnchor="text" w:tblpXSpec="center" w:tblpY="1"/>
        <w:tblOverlap w:val="never"/>
        <w:tblW w:w="8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724"/>
        <w:gridCol w:w="756"/>
      </w:tblGrid>
      <w:tr w:rsidR="00E53AD1" w:rsidRPr="00B85EE0" w14:paraId="4D11100E" w14:textId="77777777" w:rsidTr="0013171C">
        <w:trPr>
          <w:trHeight w:val="401"/>
          <w:tblHeader/>
        </w:trPr>
        <w:tc>
          <w:tcPr>
            <w:tcW w:w="1555" w:type="dxa"/>
            <w:shd w:val="clear" w:color="auto" w:fill="CCECFF"/>
          </w:tcPr>
          <w:p w14:paraId="6345FA74" w14:textId="77777777" w:rsidR="00E53AD1"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lastRenderedPageBreak/>
              <w:t>评价内容</w:t>
            </w:r>
          </w:p>
          <w:p w14:paraId="0EA62536"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（满分</w:t>
            </w:r>
            <w:r>
              <w:rPr>
                <w:rFonts w:ascii="仿宋" w:eastAsia="仿宋" w:hAnsi="仿宋" w:hint="eastAsia"/>
                <w:b/>
                <w:szCs w:val="21"/>
              </w:rPr>
              <w:t>1</w:t>
            </w:r>
            <w:r>
              <w:rPr>
                <w:rFonts w:ascii="仿宋" w:eastAsia="仿宋" w:hAnsi="仿宋"/>
                <w:b/>
                <w:szCs w:val="21"/>
              </w:rPr>
              <w:t>00</w:t>
            </w:r>
            <w:r w:rsidRPr="00B85EE0">
              <w:rPr>
                <w:rFonts w:ascii="仿宋" w:eastAsia="仿宋" w:hAnsi="仿宋" w:hint="eastAsia"/>
                <w:b/>
                <w:szCs w:val="21"/>
              </w:rPr>
              <w:t>）</w:t>
            </w:r>
          </w:p>
        </w:tc>
        <w:tc>
          <w:tcPr>
            <w:tcW w:w="6480" w:type="dxa"/>
            <w:gridSpan w:val="2"/>
            <w:shd w:val="clear" w:color="auto" w:fill="CCECFF"/>
          </w:tcPr>
          <w:p w14:paraId="16EE3FC4" w14:textId="77777777" w:rsidR="00E53AD1" w:rsidRPr="00B85EE0" w:rsidRDefault="00E53AD1" w:rsidP="0013171C">
            <w:pPr>
              <w:adjustRightInd w:val="0"/>
              <w:snapToGrid w:val="0"/>
              <w:spacing w:line="360" w:lineRule="exact"/>
              <w:jc w:val="center"/>
              <w:rPr>
                <w:rFonts w:ascii="仿宋" w:eastAsia="仿宋" w:hAnsi="仿宋"/>
                <w:b/>
                <w:szCs w:val="21"/>
              </w:rPr>
            </w:pPr>
            <w:r w:rsidRPr="00B85EE0">
              <w:rPr>
                <w:rFonts w:ascii="仿宋" w:eastAsia="仿宋" w:hAnsi="仿宋" w:hint="eastAsia"/>
                <w:b/>
                <w:szCs w:val="21"/>
              </w:rPr>
              <w:t>评价依据及相应</w:t>
            </w:r>
            <w:proofErr w:type="gramStart"/>
            <w:r w:rsidRPr="00B85EE0">
              <w:rPr>
                <w:rFonts w:ascii="仿宋" w:eastAsia="仿宋" w:hAnsi="仿宋" w:hint="eastAsia"/>
                <w:b/>
                <w:szCs w:val="21"/>
              </w:rPr>
              <w:t>的赋分</w:t>
            </w:r>
            <w:proofErr w:type="gramEnd"/>
          </w:p>
        </w:tc>
      </w:tr>
      <w:tr w:rsidR="00E53AD1" w:rsidRPr="00B85EE0" w14:paraId="615B2E28" w14:textId="77777777" w:rsidTr="0013171C">
        <w:trPr>
          <w:trHeight w:val="137"/>
        </w:trPr>
        <w:tc>
          <w:tcPr>
            <w:tcW w:w="1555" w:type="dxa"/>
            <w:vMerge w:val="restart"/>
            <w:shd w:val="clear" w:color="auto" w:fill="auto"/>
            <w:vAlign w:val="center"/>
          </w:tcPr>
          <w:p w14:paraId="22A1B85D" w14:textId="77777777" w:rsidR="00E53AD1" w:rsidRPr="00B85EE0" w:rsidRDefault="008648F7" w:rsidP="0013171C">
            <w:pPr>
              <w:adjustRightInd w:val="0"/>
              <w:snapToGrid w:val="0"/>
              <w:spacing w:line="360" w:lineRule="exact"/>
              <w:jc w:val="center"/>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正确</w:t>
            </w:r>
          </w:p>
          <w:p w14:paraId="312A820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6CA3F5F"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运行流畅，能显示预期的结果。</w:t>
            </w:r>
          </w:p>
        </w:tc>
        <w:tc>
          <w:tcPr>
            <w:tcW w:w="756" w:type="dxa"/>
            <w:shd w:val="clear" w:color="auto" w:fill="auto"/>
            <w:vAlign w:val="center"/>
          </w:tcPr>
          <w:p w14:paraId="57EE05A3"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E53AD1" w:rsidRPr="00B85EE0" w14:paraId="3E78D8FC" w14:textId="77777777" w:rsidTr="0013171C">
        <w:trPr>
          <w:trHeight w:val="136"/>
        </w:trPr>
        <w:tc>
          <w:tcPr>
            <w:tcW w:w="1555" w:type="dxa"/>
            <w:vMerge/>
            <w:shd w:val="clear" w:color="auto" w:fill="auto"/>
            <w:vAlign w:val="center"/>
          </w:tcPr>
          <w:p w14:paraId="02069C9C"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2B2C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运行基本流畅，能显示大部分正确的结果。</w:t>
            </w:r>
          </w:p>
        </w:tc>
        <w:tc>
          <w:tcPr>
            <w:tcW w:w="756" w:type="dxa"/>
            <w:shd w:val="clear" w:color="auto" w:fill="auto"/>
            <w:vAlign w:val="center"/>
          </w:tcPr>
          <w:p w14:paraId="303A0FB1" w14:textId="77777777" w:rsidR="00E53AD1" w:rsidRPr="00B85EE0" w:rsidRDefault="00E53AD1" w:rsidP="0013171C">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E53AD1" w:rsidRPr="00B85EE0" w14:paraId="196DCA06" w14:textId="77777777" w:rsidTr="0013171C">
        <w:trPr>
          <w:trHeight w:val="136"/>
        </w:trPr>
        <w:tc>
          <w:tcPr>
            <w:tcW w:w="1555" w:type="dxa"/>
            <w:vMerge/>
            <w:shd w:val="clear" w:color="auto" w:fill="auto"/>
            <w:vAlign w:val="center"/>
          </w:tcPr>
          <w:p w14:paraId="3D2913AA"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BE42B9C" w14:textId="77777777" w:rsidR="00E53AD1" w:rsidRPr="00B85EE0" w:rsidRDefault="00571167"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运行不够流畅，能显示部分预期的结果。</w:t>
            </w:r>
          </w:p>
        </w:tc>
        <w:tc>
          <w:tcPr>
            <w:tcW w:w="756" w:type="dxa"/>
            <w:shd w:val="clear" w:color="auto" w:fill="auto"/>
            <w:vAlign w:val="center"/>
          </w:tcPr>
          <w:p w14:paraId="2B69EB1F"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E53AD1" w:rsidRPr="00B85EE0" w14:paraId="6741A108" w14:textId="77777777" w:rsidTr="0013171C">
        <w:trPr>
          <w:trHeight w:val="412"/>
        </w:trPr>
        <w:tc>
          <w:tcPr>
            <w:tcW w:w="1555" w:type="dxa"/>
            <w:vMerge/>
            <w:shd w:val="clear" w:color="auto" w:fill="auto"/>
            <w:vAlign w:val="center"/>
          </w:tcPr>
          <w:p w14:paraId="23EBFFC7"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FC04697" w14:textId="77777777" w:rsidR="00E53AD1" w:rsidRPr="00B85EE0" w:rsidRDefault="00F65CBA" w:rsidP="0013171C">
            <w:pPr>
              <w:adjustRightInd w:val="0"/>
              <w:snapToGrid w:val="0"/>
              <w:spacing w:line="360" w:lineRule="exact"/>
              <w:jc w:val="left"/>
              <w:rPr>
                <w:rFonts w:ascii="仿宋" w:eastAsia="仿宋" w:hAnsi="仿宋"/>
                <w:szCs w:val="21"/>
              </w:rPr>
            </w:pPr>
            <w:r>
              <w:rPr>
                <w:rFonts w:ascii="仿宋" w:eastAsia="仿宋" w:hAnsi="仿宋"/>
                <w:szCs w:val="21"/>
              </w:rPr>
              <w:t>SQL</w:t>
            </w:r>
            <w:r>
              <w:rPr>
                <w:rFonts w:ascii="仿宋" w:eastAsia="仿宋" w:hAnsi="仿宋" w:hint="eastAsia"/>
                <w:szCs w:val="21"/>
              </w:rPr>
              <w:t>语句</w:t>
            </w:r>
            <w:r w:rsidR="00E53AD1" w:rsidRPr="00B85EE0">
              <w:rPr>
                <w:rFonts w:ascii="仿宋" w:eastAsia="仿宋" w:hAnsi="仿宋" w:hint="eastAsia"/>
                <w:szCs w:val="21"/>
              </w:rPr>
              <w:t>无法正确运行，不能显示正确的结果。</w:t>
            </w:r>
          </w:p>
        </w:tc>
        <w:tc>
          <w:tcPr>
            <w:tcW w:w="756" w:type="dxa"/>
            <w:shd w:val="clear" w:color="auto" w:fill="auto"/>
            <w:vAlign w:val="center"/>
          </w:tcPr>
          <w:p w14:paraId="7E60EBC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39C7FF55" w14:textId="77777777" w:rsidTr="0013171C">
        <w:trPr>
          <w:trHeight w:val="153"/>
        </w:trPr>
        <w:tc>
          <w:tcPr>
            <w:tcW w:w="1555" w:type="dxa"/>
            <w:vMerge w:val="restart"/>
            <w:shd w:val="clear" w:color="auto" w:fill="auto"/>
            <w:vAlign w:val="center"/>
          </w:tcPr>
          <w:p w14:paraId="5BCBA039" w14:textId="77777777" w:rsidR="00E53AD1" w:rsidRPr="00B85EE0" w:rsidRDefault="009D3AC1" w:rsidP="0013171C">
            <w:pPr>
              <w:adjustRightInd w:val="0"/>
              <w:snapToGrid w:val="0"/>
              <w:spacing w:line="360" w:lineRule="exact"/>
              <w:jc w:val="center"/>
              <w:rPr>
                <w:rFonts w:ascii="仿宋" w:eastAsia="仿宋" w:hAnsi="仿宋"/>
                <w:szCs w:val="21"/>
              </w:rPr>
            </w:pPr>
            <w:r>
              <w:rPr>
                <w:rFonts w:ascii="仿宋" w:eastAsia="仿宋" w:hAnsi="仿宋" w:hint="eastAsia"/>
                <w:szCs w:val="21"/>
              </w:rPr>
              <w:t>数据库</w:t>
            </w:r>
            <w:r w:rsidR="00E53AD1" w:rsidRPr="00B85EE0">
              <w:rPr>
                <w:rFonts w:ascii="仿宋" w:eastAsia="仿宋" w:hAnsi="仿宋" w:hint="eastAsia"/>
                <w:szCs w:val="21"/>
              </w:rPr>
              <w:t>的</w:t>
            </w:r>
            <w:r>
              <w:rPr>
                <w:rFonts w:ascii="仿宋" w:eastAsia="仿宋" w:hAnsi="仿宋" w:hint="eastAsia"/>
                <w:szCs w:val="21"/>
              </w:rPr>
              <w:t>设计</w:t>
            </w:r>
          </w:p>
          <w:p w14:paraId="2DCE8F4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sidR="0075681D">
              <w:rPr>
                <w:rFonts w:ascii="仿宋" w:eastAsia="仿宋" w:hAnsi="仿宋"/>
                <w:szCs w:val="21"/>
              </w:rPr>
              <w:t>3</w:t>
            </w:r>
            <w:r w:rsidRPr="00B85EE0">
              <w:rPr>
                <w:rFonts w:ascii="仿宋" w:eastAsia="仿宋" w:hAnsi="仿宋"/>
                <w:szCs w:val="21"/>
              </w:rPr>
              <w:t>0</w:t>
            </w:r>
            <w:r w:rsidRPr="00B85EE0">
              <w:rPr>
                <w:rFonts w:ascii="仿宋" w:eastAsia="仿宋" w:hAnsi="仿宋" w:hint="eastAsia"/>
                <w:szCs w:val="21"/>
              </w:rPr>
              <w:t>分）</w:t>
            </w:r>
          </w:p>
        </w:tc>
        <w:tc>
          <w:tcPr>
            <w:tcW w:w="5724" w:type="dxa"/>
            <w:shd w:val="clear" w:color="auto" w:fill="auto"/>
            <w:vAlign w:val="center"/>
          </w:tcPr>
          <w:p w14:paraId="685ACE09" w14:textId="77777777" w:rsidR="00E53AD1" w:rsidRPr="00B85EE0" w:rsidRDefault="00676204"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00E53AD1" w:rsidRPr="00B85EE0">
              <w:rPr>
                <w:rFonts w:ascii="仿宋" w:eastAsia="仿宋" w:hAnsi="仿宋" w:hint="eastAsia"/>
                <w:szCs w:val="21"/>
              </w:rPr>
              <w:t>逻辑清晰</w:t>
            </w:r>
            <w:r>
              <w:rPr>
                <w:rFonts w:ascii="仿宋" w:eastAsia="仿宋" w:hAnsi="仿宋" w:hint="eastAsia"/>
                <w:szCs w:val="21"/>
              </w:rPr>
              <w:t>，</w:t>
            </w:r>
            <w:r w:rsidRPr="00B85EE0">
              <w:rPr>
                <w:rFonts w:ascii="仿宋" w:eastAsia="仿宋" w:hAnsi="仿宋" w:hint="eastAsia"/>
                <w:szCs w:val="21"/>
              </w:rPr>
              <w:t>功能</w:t>
            </w:r>
            <w:r>
              <w:rPr>
                <w:rFonts w:ascii="仿宋" w:eastAsia="仿宋" w:hAnsi="仿宋" w:hint="eastAsia"/>
                <w:szCs w:val="21"/>
              </w:rPr>
              <w:t>完善、</w:t>
            </w:r>
            <w:r w:rsidR="00B31EE5">
              <w:rPr>
                <w:rFonts w:ascii="仿宋" w:eastAsia="仿宋" w:hAnsi="仿宋" w:hint="eastAsia"/>
                <w:szCs w:val="21"/>
              </w:rPr>
              <w:t>数据库模型、结构合理</w:t>
            </w:r>
          </w:p>
        </w:tc>
        <w:tc>
          <w:tcPr>
            <w:tcW w:w="756" w:type="dxa"/>
            <w:shd w:val="clear" w:color="auto" w:fill="auto"/>
            <w:vAlign w:val="center"/>
          </w:tcPr>
          <w:p w14:paraId="7E9F212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2</w:t>
            </w:r>
            <w:r w:rsidRPr="00B85EE0">
              <w:rPr>
                <w:rFonts w:ascii="仿宋" w:eastAsia="仿宋" w:hAnsi="仿宋" w:hint="eastAsia"/>
                <w:szCs w:val="21"/>
              </w:rPr>
              <w:t>5-</w:t>
            </w:r>
            <w:r w:rsidRPr="00B85EE0">
              <w:rPr>
                <w:rFonts w:ascii="仿宋" w:eastAsia="仿宋" w:hAnsi="仿宋"/>
                <w:szCs w:val="21"/>
              </w:rPr>
              <w:t>30</w:t>
            </w:r>
          </w:p>
        </w:tc>
      </w:tr>
      <w:tr w:rsidR="00E53AD1" w:rsidRPr="00B85EE0" w14:paraId="79D62919" w14:textId="77777777" w:rsidTr="0013171C">
        <w:trPr>
          <w:trHeight w:val="153"/>
        </w:trPr>
        <w:tc>
          <w:tcPr>
            <w:tcW w:w="1555" w:type="dxa"/>
            <w:vMerge/>
            <w:shd w:val="clear" w:color="auto" w:fill="auto"/>
            <w:vAlign w:val="center"/>
          </w:tcPr>
          <w:p w14:paraId="489B26D6"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32DBA1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1137C1">
              <w:rPr>
                <w:rFonts w:ascii="仿宋" w:eastAsia="仿宋" w:hAnsi="仿宋" w:hint="eastAsia"/>
                <w:szCs w:val="21"/>
              </w:rPr>
              <w:t>基本</w:t>
            </w:r>
            <w:r w:rsidRPr="00B85EE0">
              <w:rPr>
                <w:rFonts w:ascii="仿宋" w:eastAsia="仿宋" w:hAnsi="仿宋" w:hint="eastAsia"/>
                <w:szCs w:val="21"/>
              </w:rPr>
              <w:t>清晰</w:t>
            </w:r>
            <w:r w:rsidR="001137C1">
              <w:rPr>
                <w:rFonts w:ascii="仿宋" w:eastAsia="仿宋" w:hAnsi="仿宋" w:hint="eastAsia"/>
                <w:szCs w:val="21"/>
              </w:rPr>
              <w:t>，</w:t>
            </w:r>
            <w:r>
              <w:rPr>
                <w:rFonts w:ascii="仿宋" w:eastAsia="仿宋" w:hAnsi="仿宋" w:hint="eastAsia"/>
                <w:szCs w:val="21"/>
              </w:rPr>
              <w:t>数据库模型、结构</w:t>
            </w:r>
            <w:r w:rsidR="001137C1">
              <w:rPr>
                <w:rFonts w:ascii="仿宋" w:eastAsia="仿宋" w:hAnsi="仿宋" w:hint="eastAsia"/>
                <w:szCs w:val="21"/>
              </w:rPr>
              <w:t>基本</w:t>
            </w:r>
            <w:r>
              <w:rPr>
                <w:rFonts w:ascii="仿宋" w:eastAsia="仿宋" w:hAnsi="仿宋" w:hint="eastAsia"/>
                <w:szCs w:val="21"/>
              </w:rPr>
              <w:t>合理</w:t>
            </w:r>
          </w:p>
        </w:tc>
        <w:tc>
          <w:tcPr>
            <w:tcW w:w="756" w:type="dxa"/>
            <w:shd w:val="clear" w:color="auto" w:fill="auto"/>
            <w:vAlign w:val="center"/>
          </w:tcPr>
          <w:p w14:paraId="0C4979E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19</w:t>
            </w:r>
            <w:r w:rsidRPr="00B85EE0">
              <w:rPr>
                <w:rFonts w:ascii="仿宋" w:eastAsia="仿宋" w:hAnsi="仿宋" w:hint="eastAsia"/>
                <w:szCs w:val="21"/>
              </w:rPr>
              <w:t>-</w:t>
            </w:r>
            <w:r w:rsidRPr="00B85EE0">
              <w:rPr>
                <w:rFonts w:ascii="仿宋" w:eastAsia="仿宋" w:hAnsi="仿宋"/>
                <w:szCs w:val="21"/>
              </w:rPr>
              <w:t>24</w:t>
            </w:r>
          </w:p>
        </w:tc>
      </w:tr>
      <w:tr w:rsidR="00E53AD1" w:rsidRPr="00B85EE0" w14:paraId="7D5A892C" w14:textId="77777777" w:rsidTr="0013171C">
        <w:trPr>
          <w:trHeight w:val="153"/>
        </w:trPr>
        <w:tc>
          <w:tcPr>
            <w:tcW w:w="1555" w:type="dxa"/>
            <w:vMerge/>
            <w:shd w:val="clear" w:color="auto" w:fill="auto"/>
            <w:vAlign w:val="center"/>
          </w:tcPr>
          <w:p w14:paraId="27F38BED"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454BC45C"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不够</w:t>
            </w:r>
            <w:r w:rsidRPr="00B85EE0">
              <w:rPr>
                <w:rFonts w:ascii="仿宋" w:eastAsia="仿宋" w:hAnsi="仿宋" w:hint="eastAsia"/>
                <w:szCs w:val="21"/>
              </w:rPr>
              <w:t>清晰</w:t>
            </w:r>
            <w:r>
              <w:rPr>
                <w:rFonts w:ascii="仿宋" w:eastAsia="仿宋" w:hAnsi="仿宋" w:hint="eastAsia"/>
                <w:szCs w:val="21"/>
              </w:rPr>
              <w:t>，数据库模型、结构</w:t>
            </w:r>
            <w:r w:rsidR="0075681D">
              <w:rPr>
                <w:rFonts w:ascii="仿宋" w:eastAsia="仿宋" w:hAnsi="仿宋" w:hint="eastAsia"/>
                <w:szCs w:val="21"/>
              </w:rPr>
              <w:t>部分不</w:t>
            </w:r>
            <w:r>
              <w:rPr>
                <w:rFonts w:ascii="仿宋" w:eastAsia="仿宋" w:hAnsi="仿宋" w:hint="eastAsia"/>
                <w:szCs w:val="21"/>
              </w:rPr>
              <w:t>合理</w:t>
            </w:r>
          </w:p>
        </w:tc>
        <w:tc>
          <w:tcPr>
            <w:tcW w:w="756" w:type="dxa"/>
            <w:shd w:val="clear" w:color="auto" w:fill="auto"/>
            <w:vAlign w:val="center"/>
          </w:tcPr>
          <w:p w14:paraId="06B8DF48"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sidRPr="00B85EE0">
              <w:rPr>
                <w:rFonts w:ascii="仿宋" w:eastAsia="仿宋" w:hAnsi="仿宋"/>
                <w:szCs w:val="21"/>
              </w:rPr>
              <w:t>18</w:t>
            </w:r>
          </w:p>
        </w:tc>
      </w:tr>
      <w:tr w:rsidR="00E53AD1" w:rsidRPr="00B85EE0" w14:paraId="69D86905" w14:textId="77777777" w:rsidTr="0013171C">
        <w:trPr>
          <w:trHeight w:val="368"/>
        </w:trPr>
        <w:tc>
          <w:tcPr>
            <w:tcW w:w="1555" w:type="dxa"/>
            <w:vMerge/>
            <w:shd w:val="clear" w:color="auto" w:fill="auto"/>
            <w:vAlign w:val="center"/>
          </w:tcPr>
          <w:p w14:paraId="154D49C8"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51144D9B" w14:textId="77777777" w:rsidR="00E53AD1" w:rsidRPr="00B85EE0" w:rsidRDefault="00336C12" w:rsidP="0013171C">
            <w:pPr>
              <w:adjustRightInd w:val="0"/>
              <w:snapToGrid w:val="0"/>
              <w:spacing w:line="360" w:lineRule="exact"/>
              <w:jc w:val="left"/>
              <w:rPr>
                <w:rFonts w:ascii="仿宋" w:eastAsia="仿宋" w:hAnsi="仿宋"/>
                <w:szCs w:val="21"/>
              </w:rPr>
            </w:pPr>
            <w:r>
              <w:rPr>
                <w:rFonts w:ascii="仿宋" w:eastAsia="仿宋" w:hAnsi="仿宋" w:hint="eastAsia"/>
                <w:szCs w:val="21"/>
              </w:rPr>
              <w:t>业务</w:t>
            </w:r>
            <w:r w:rsidRPr="00B85EE0">
              <w:rPr>
                <w:rFonts w:ascii="仿宋" w:eastAsia="仿宋" w:hAnsi="仿宋" w:hint="eastAsia"/>
                <w:szCs w:val="21"/>
              </w:rPr>
              <w:t>逻辑</w:t>
            </w:r>
            <w:r w:rsidR="0075681D">
              <w:rPr>
                <w:rFonts w:ascii="仿宋" w:eastAsia="仿宋" w:hAnsi="仿宋" w:hint="eastAsia"/>
                <w:szCs w:val="21"/>
              </w:rPr>
              <w:t>混乱</w:t>
            </w:r>
            <w:r>
              <w:rPr>
                <w:rFonts w:ascii="仿宋" w:eastAsia="仿宋" w:hAnsi="仿宋" w:hint="eastAsia"/>
                <w:szCs w:val="21"/>
              </w:rPr>
              <w:t>，</w:t>
            </w:r>
            <w:r w:rsidRPr="00B85EE0">
              <w:rPr>
                <w:rFonts w:ascii="仿宋" w:eastAsia="仿宋" w:hAnsi="仿宋" w:hint="eastAsia"/>
                <w:szCs w:val="21"/>
              </w:rPr>
              <w:t>功能</w:t>
            </w:r>
            <w:r w:rsidR="001137C1">
              <w:rPr>
                <w:rFonts w:ascii="仿宋" w:eastAsia="仿宋" w:hAnsi="仿宋" w:hint="eastAsia"/>
                <w:szCs w:val="21"/>
              </w:rPr>
              <w:t>不</w:t>
            </w:r>
            <w:r>
              <w:rPr>
                <w:rFonts w:ascii="仿宋" w:eastAsia="仿宋" w:hAnsi="仿宋" w:hint="eastAsia"/>
                <w:szCs w:val="21"/>
              </w:rPr>
              <w:t>完善、数据库模型、结构</w:t>
            </w:r>
            <w:r w:rsidR="001137C1">
              <w:rPr>
                <w:rFonts w:ascii="仿宋" w:eastAsia="仿宋" w:hAnsi="仿宋" w:hint="eastAsia"/>
                <w:szCs w:val="21"/>
              </w:rPr>
              <w:t>不</w:t>
            </w:r>
            <w:r>
              <w:rPr>
                <w:rFonts w:ascii="仿宋" w:eastAsia="仿宋" w:hAnsi="仿宋" w:hint="eastAsia"/>
                <w:szCs w:val="21"/>
              </w:rPr>
              <w:t>合理</w:t>
            </w:r>
          </w:p>
        </w:tc>
        <w:tc>
          <w:tcPr>
            <w:tcW w:w="756" w:type="dxa"/>
            <w:shd w:val="clear" w:color="auto" w:fill="auto"/>
            <w:vAlign w:val="center"/>
          </w:tcPr>
          <w:p w14:paraId="12F205E2"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szCs w:val="21"/>
              </w:rPr>
              <w:t>0</w:t>
            </w:r>
            <w:r w:rsidRPr="00B85EE0">
              <w:rPr>
                <w:rFonts w:ascii="仿宋" w:eastAsia="仿宋" w:hAnsi="仿宋" w:hint="eastAsia"/>
                <w:szCs w:val="21"/>
              </w:rPr>
              <w:t>-</w:t>
            </w:r>
            <w:r w:rsidRPr="00B85EE0">
              <w:rPr>
                <w:rFonts w:ascii="仿宋" w:eastAsia="仿宋" w:hAnsi="仿宋"/>
                <w:szCs w:val="21"/>
              </w:rPr>
              <w:t>5</w:t>
            </w:r>
          </w:p>
        </w:tc>
      </w:tr>
      <w:tr w:rsidR="007F1650" w:rsidRPr="00B85EE0" w14:paraId="2A0661FA" w14:textId="77777777" w:rsidTr="0013171C">
        <w:trPr>
          <w:trHeight w:val="153"/>
        </w:trPr>
        <w:tc>
          <w:tcPr>
            <w:tcW w:w="1555" w:type="dxa"/>
            <w:vMerge w:val="restart"/>
            <w:shd w:val="clear" w:color="auto" w:fill="auto"/>
            <w:vAlign w:val="center"/>
          </w:tcPr>
          <w:p w14:paraId="2E41CE51"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hint="eastAsia"/>
                <w:szCs w:val="21"/>
              </w:rPr>
              <w:t>设计文档规范</w:t>
            </w:r>
          </w:p>
          <w:p w14:paraId="2D94C9AD"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w:t>
            </w:r>
            <w:r>
              <w:rPr>
                <w:rFonts w:ascii="仿宋" w:eastAsia="仿宋" w:hAnsi="仿宋"/>
                <w:szCs w:val="21"/>
              </w:rPr>
              <w:t>3</w:t>
            </w:r>
            <w:r w:rsidRPr="00B85EE0">
              <w:rPr>
                <w:rFonts w:ascii="仿宋" w:eastAsia="仿宋" w:hAnsi="仿宋" w:hint="eastAsia"/>
                <w:szCs w:val="21"/>
              </w:rPr>
              <w:t>0分）</w:t>
            </w:r>
          </w:p>
        </w:tc>
        <w:tc>
          <w:tcPr>
            <w:tcW w:w="5724" w:type="dxa"/>
            <w:shd w:val="clear" w:color="auto" w:fill="auto"/>
            <w:vAlign w:val="center"/>
          </w:tcPr>
          <w:p w14:paraId="4009B9EE"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文档格式规范</w:t>
            </w:r>
            <w:r w:rsidRPr="00B85EE0">
              <w:rPr>
                <w:rFonts w:ascii="仿宋" w:eastAsia="仿宋" w:hAnsi="仿宋" w:hint="eastAsia"/>
                <w:szCs w:val="21"/>
              </w:rPr>
              <w:t>，</w:t>
            </w:r>
            <w:r>
              <w:rPr>
                <w:rFonts w:ascii="仿宋" w:eastAsia="仿宋" w:hAnsi="仿宋" w:hint="eastAsia"/>
                <w:szCs w:val="21"/>
              </w:rPr>
              <w:t>描述清晰，内容详实</w:t>
            </w:r>
            <w:r w:rsidRPr="00B85EE0">
              <w:rPr>
                <w:rFonts w:ascii="仿宋" w:eastAsia="仿宋" w:hAnsi="仿宋" w:hint="eastAsia"/>
                <w:szCs w:val="21"/>
              </w:rPr>
              <w:t>。</w:t>
            </w:r>
          </w:p>
        </w:tc>
        <w:tc>
          <w:tcPr>
            <w:tcW w:w="756" w:type="dxa"/>
            <w:shd w:val="clear" w:color="auto" w:fill="auto"/>
            <w:vAlign w:val="center"/>
          </w:tcPr>
          <w:p w14:paraId="502EAF42"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25</w:t>
            </w:r>
            <w:r w:rsidRPr="00B85EE0">
              <w:rPr>
                <w:rFonts w:ascii="仿宋" w:eastAsia="仿宋" w:hAnsi="仿宋" w:hint="eastAsia"/>
                <w:szCs w:val="21"/>
              </w:rPr>
              <w:t>-</w:t>
            </w:r>
            <w:r>
              <w:rPr>
                <w:rFonts w:ascii="仿宋" w:eastAsia="仿宋" w:hAnsi="仿宋"/>
                <w:szCs w:val="21"/>
              </w:rPr>
              <w:t>3</w:t>
            </w:r>
            <w:r w:rsidRPr="00B85EE0">
              <w:rPr>
                <w:rFonts w:ascii="仿宋" w:eastAsia="仿宋" w:hAnsi="仿宋"/>
                <w:szCs w:val="21"/>
              </w:rPr>
              <w:t>0</w:t>
            </w:r>
          </w:p>
        </w:tc>
      </w:tr>
      <w:tr w:rsidR="007F1650" w:rsidRPr="00B85EE0" w14:paraId="028107D5" w14:textId="77777777" w:rsidTr="0013171C">
        <w:trPr>
          <w:trHeight w:val="153"/>
        </w:trPr>
        <w:tc>
          <w:tcPr>
            <w:tcW w:w="1555" w:type="dxa"/>
            <w:vMerge/>
            <w:shd w:val="clear" w:color="auto" w:fill="auto"/>
            <w:vAlign w:val="center"/>
          </w:tcPr>
          <w:p w14:paraId="51E975FB"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46006F0"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w:t>
            </w:r>
            <w:r w:rsidRPr="00B85EE0">
              <w:rPr>
                <w:rFonts w:ascii="仿宋" w:eastAsia="仿宋" w:hAnsi="仿宋" w:hint="eastAsia"/>
                <w:szCs w:val="21"/>
              </w:rPr>
              <w:t>基本</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描述内容基本清晰，内容基本完整</w:t>
            </w:r>
            <w:r w:rsidRPr="00B85EE0">
              <w:rPr>
                <w:rFonts w:ascii="仿宋" w:eastAsia="仿宋" w:hAnsi="仿宋" w:hint="eastAsia"/>
                <w:szCs w:val="21"/>
              </w:rPr>
              <w:t>。</w:t>
            </w:r>
          </w:p>
        </w:tc>
        <w:tc>
          <w:tcPr>
            <w:tcW w:w="756" w:type="dxa"/>
            <w:shd w:val="clear" w:color="auto" w:fill="auto"/>
            <w:vAlign w:val="center"/>
          </w:tcPr>
          <w:p w14:paraId="72F6D61D" w14:textId="77777777" w:rsidR="007F1650" w:rsidRPr="00B85EE0" w:rsidRDefault="007F1650" w:rsidP="007F1650">
            <w:pPr>
              <w:adjustRightInd w:val="0"/>
              <w:snapToGrid w:val="0"/>
              <w:spacing w:line="360" w:lineRule="exact"/>
              <w:jc w:val="center"/>
              <w:rPr>
                <w:rFonts w:ascii="仿宋" w:eastAsia="仿宋" w:hAnsi="仿宋"/>
                <w:szCs w:val="21"/>
              </w:rPr>
            </w:pPr>
            <w:r>
              <w:rPr>
                <w:rFonts w:ascii="仿宋" w:eastAsia="仿宋" w:hAnsi="仿宋"/>
                <w:szCs w:val="21"/>
              </w:rPr>
              <w:t>19</w:t>
            </w:r>
            <w:r w:rsidRPr="00B85EE0">
              <w:rPr>
                <w:rFonts w:ascii="仿宋" w:eastAsia="仿宋" w:hAnsi="仿宋" w:hint="eastAsia"/>
                <w:szCs w:val="21"/>
              </w:rPr>
              <w:t>-</w:t>
            </w:r>
            <w:r>
              <w:rPr>
                <w:rFonts w:ascii="仿宋" w:eastAsia="仿宋" w:hAnsi="仿宋"/>
                <w:szCs w:val="21"/>
              </w:rPr>
              <w:t>24</w:t>
            </w:r>
          </w:p>
        </w:tc>
      </w:tr>
      <w:tr w:rsidR="007F1650" w:rsidRPr="00B85EE0" w14:paraId="6668F7DD" w14:textId="77777777" w:rsidTr="0013171C">
        <w:trPr>
          <w:trHeight w:val="153"/>
        </w:trPr>
        <w:tc>
          <w:tcPr>
            <w:tcW w:w="1555" w:type="dxa"/>
            <w:vMerge/>
            <w:shd w:val="clear" w:color="auto" w:fill="auto"/>
            <w:vAlign w:val="center"/>
          </w:tcPr>
          <w:p w14:paraId="2B161C12"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A3FA00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w:t>
            </w:r>
            <w:r w:rsidRPr="00B85EE0">
              <w:rPr>
                <w:rFonts w:ascii="仿宋" w:eastAsia="仿宋" w:hAnsi="仿宋" w:hint="eastAsia"/>
                <w:szCs w:val="21"/>
              </w:rPr>
              <w:t>不够</w:t>
            </w:r>
            <w:r>
              <w:rPr>
                <w:rFonts w:ascii="仿宋" w:eastAsia="仿宋" w:hAnsi="仿宋" w:hint="eastAsia"/>
                <w:szCs w:val="21"/>
              </w:rPr>
              <w:t>规范</w:t>
            </w:r>
            <w:r w:rsidRPr="00B85EE0">
              <w:rPr>
                <w:rFonts w:ascii="仿宋" w:eastAsia="仿宋" w:hAnsi="仿宋" w:hint="eastAsia"/>
                <w:szCs w:val="21"/>
              </w:rPr>
              <w:t>，</w:t>
            </w:r>
            <w:r>
              <w:rPr>
                <w:rFonts w:ascii="仿宋" w:eastAsia="仿宋" w:hAnsi="仿宋" w:hint="eastAsia"/>
                <w:szCs w:val="21"/>
              </w:rPr>
              <w:t>内容描述不够清晰，内容不充实</w:t>
            </w:r>
            <w:r w:rsidRPr="00B85EE0">
              <w:rPr>
                <w:rFonts w:ascii="仿宋" w:eastAsia="仿宋" w:hAnsi="仿宋" w:hint="eastAsia"/>
                <w:szCs w:val="21"/>
              </w:rPr>
              <w:t>。</w:t>
            </w:r>
          </w:p>
        </w:tc>
        <w:tc>
          <w:tcPr>
            <w:tcW w:w="756" w:type="dxa"/>
            <w:shd w:val="clear" w:color="auto" w:fill="auto"/>
            <w:vAlign w:val="center"/>
          </w:tcPr>
          <w:p w14:paraId="45EB13F2"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szCs w:val="21"/>
              </w:rPr>
              <w:t>6</w:t>
            </w:r>
            <w:r w:rsidRPr="00B85EE0">
              <w:rPr>
                <w:rFonts w:ascii="仿宋" w:eastAsia="仿宋" w:hAnsi="仿宋" w:hint="eastAsia"/>
                <w:szCs w:val="21"/>
              </w:rPr>
              <w:t>-</w:t>
            </w:r>
            <w:r>
              <w:rPr>
                <w:rFonts w:ascii="仿宋" w:eastAsia="仿宋" w:hAnsi="仿宋"/>
                <w:szCs w:val="21"/>
              </w:rPr>
              <w:t>18</w:t>
            </w:r>
          </w:p>
        </w:tc>
      </w:tr>
      <w:tr w:rsidR="007F1650" w:rsidRPr="00B85EE0" w14:paraId="198A23CD" w14:textId="77777777" w:rsidTr="0013171C">
        <w:trPr>
          <w:trHeight w:val="153"/>
        </w:trPr>
        <w:tc>
          <w:tcPr>
            <w:tcW w:w="1555" w:type="dxa"/>
            <w:vMerge/>
            <w:shd w:val="clear" w:color="auto" w:fill="auto"/>
            <w:vAlign w:val="center"/>
          </w:tcPr>
          <w:p w14:paraId="63F9C807" w14:textId="77777777" w:rsidR="007F1650" w:rsidRPr="00B85EE0" w:rsidRDefault="007F1650" w:rsidP="007F1650">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007BA038" w14:textId="77777777" w:rsidR="007F1650" w:rsidRPr="00B85EE0" w:rsidRDefault="007F1650" w:rsidP="007F1650">
            <w:pPr>
              <w:adjustRightInd w:val="0"/>
              <w:snapToGrid w:val="0"/>
              <w:spacing w:line="360" w:lineRule="exact"/>
              <w:jc w:val="left"/>
              <w:rPr>
                <w:rFonts w:ascii="仿宋" w:eastAsia="仿宋" w:hAnsi="仿宋"/>
                <w:szCs w:val="21"/>
              </w:rPr>
            </w:pPr>
            <w:r>
              <w:rPr>
                <w:rFonts w:ascii="仿宋" w:eastAsia="仿宋" w:hAnsi="仿宋" w:hint="eastAsia"/>
                <w:szCs w:val="21"/>
              </w:rPr>
              <w:t>文档格式混乱，内容杂乱，表达不清晰</w:t>
            </w:r>
          </w:p>
        </w:tc>
        <w:tc>
          <w:tcPr>
            <w:tcW w:w="756" w:type="dxa"/>
            <w:shd w:val="clear" w:color="auto" w:fill="auto"/>
            <w:vAlign w:val="center"/>
          </w:tcPr>
          <w:p w14:paraId="21BE387F" w14:textId="77777777" w:rsidR="007F1650" w:rsidRPr="00B85EE0" w:rsidRDefault="007F1650" w:rsidP="007F1650">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w:t>
            </w:r>
            <w:r w:rsidRPr="00B85EE0">
              <w:rPr>
                <w:rFonts w:ascii="仿宋" w:eastAsia="仿宋" w:hAnsi="仿宋"/>
                <w:szCs w:val="21"/>
              </w:rPr>
              <w:t>5</w:t>
            </w:r>
          </w:p>
        </w:tc>
      </w:tr>
      <w:tr w:rsidR="00E53AD1" w:rsidRPr="00B85EE0" w14:paraId="612A353A" w14:textId="77777777" w:rsidTr="0013171C">
        <w:trPr>
          <w:trHeight w:val="153"/>
        </w:trPr>
        <w:tc>
          <w:tcPr>
            <w:tcW w:w="1555" w:type="dxa"/>
            <w:vMerge w:val="restart"/>
            <w:shd w:val="clear" w:color="auto" w:fill="auto"/>
            <w:vAlign w:val="center"/>
          </w:tcPr>
          <w:p w14:paraId="638C2F4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答辩的评价</w:t>
            </w:r>
          </w:p>
          <w:p w14:paraId="13FE70AE"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（10分）</w:t>
            </w:r>
          </w:p>
        </w:tc>
        <w:tc>
          <w:tcPr>
            <w:tcW w:w="5724" w:type="dxa"/>
            <w:shd w:val="clear" w:color="auto" w:fill="auto"/>
            <w:vAlign w:val="center"/>
          </w:tcPr>
          <w:p w14:paraId="23356FB8"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汇报表达清晰，作品演示效果达到技术设计要求。</w:t>
            </w:r>
          </w:p>
        </w:tc>
        <w:tc>
          <w:tcPr>
            <w:tcW w:w="756" w:type="dxa"/>
            <w:shd w:val="clear" w:color="auto" w:fill="auto"/>
            <w:vAlign w:val="center"/>
          </w:tcPr>
          <w:p w14:paraId="540BBBA3"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9-10</w:t>
            </w:r>
          </w:p>
        </w:tc>
      </w:tr>
      <w:tr w:rsidR="00E53AD1" w:rsidRPr="00B85EE0" w14:paraId="3F60D112" w14:textId="77777777" w:rsidTr="0013171C">
        <w:trPr>
          <w:trHeight w:val="153"/>
        </w:trPr>
        <w:tc>
          <w:tcPr>
            <w:tcW w:w="1555" w:type="dxa"/>
            <w:vMerge/>
            <w:shd w:val="clear" w:color="auto" w:fill="auto"/>
            <w:vAlign w:val="center"/>
          </w:tcPr>
          <w:p w14:paraId="2B48EA2F"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274CC712"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汇报表达基本清晰，作品演示效果基本达到技术设计要求。</w:t>
            </w:r>
          </w:p>
        </w:tc>
        <w:tc>
          <w:tcPr>
            <w:tcW w:w="756" w:type="dxa"/>
            <w:shd w:val="clear" w:color="auto" w:fill="auto"/>
            <w:vAlign w:val="center"/>
          </w:tcPr>
          <w:p w14:paraId="477DC7A5"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7-8</w:t>
            </w:r>
          </w:p>
        </w:tc>
      </w:tr>
      <w:tr w:rsidR="00E53AD1" w:rsidRPr="00B85EE0" w14:paraId="1812C1D8" w14:textId="77777777" w:rsidTr="0013171C">
        <w:trPr>
          <w:trHeight w:val="153"/>
        </w:trPr>
        <w:tc>
          <w:tcPr>
            <w:tcW w:w="1555" w:type="dxa"/>
            <w:vMerge/>
            <w:shd w:val="clear" w:color="auto" w:fill="auto"/>
            <w:vAlign w:val="center"/>
          </w:tcPr>
          <w:p w14:paraId="00416800"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3F6DE9"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汇报表达不够清晰，演示效果与技术设计要求与预期存在一定差距。</w:t>
            </w:r>
          </w:p>
        </w:tc>
        <w:tc>
          <w:tcPr>
            <w:tcW w:w="756" w:type="dxa"/>
            <w:shd w:val="clear" w:color="auto" w:fill="auto"/>
            <w:vAlign w:val="center"/>
          </w:tcPr>
          <w:p w14:paraId="64688066"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5-6</w:t>
            </w:r>
          </w:p>
        </w:tc>
      </w:tr>
      <w:tr w:rsidR="00E53AD1" w:rsidRPr="00B85EE0" w14:paraId="3FB0E20D" w14:textId="77777777" w:rsidTr="0013171C">
        <w:trPr>
          <w:trHeight w:val="153"/>
        </w:trPr>
        <w:tc>
          <w:tcPr>
            <w:tcW w:w="1555" w:type="dxa"/>
            <w:vMerge/>
            <w:shd w:val="clear" w:color="auto" w:fill="auto"/>
            <w:vAlign w:val="center"/>
          </w:tcPr>
          <w:p w14:paraId="22A32774" w14:textId="77777777" w:rsidR="00E53AD1" w:rsidRPr="00B85EE0" w:rsidRDefault="00E53AD1" w:rsidP="0013171C">
            <w:pPr>
              <w:adjustRightInd w:val="0"/>
              <w:snapToGrid w:val="0"/>
              <w:spacing w:line="360" w:lineRule="exact"/>
              <w:jc w:val="center"/>
              <w:rPr>
                <w:rFonts w:ascii="仿宋" w:eastAsia="仿宋" w:hAnsi="仿宋"/>
                <w:szCs w:val="21"/>
              </w:rPr>
            </w:pPr>
          </w:p>
        </w:tc>
        <w:tc>
          <w:tcPr>
            <w:tcW w:w="5724" w:type="dxa"/>
            <w:shd w:val="clear" w:color="auto" w:fill="auto"/>
            <w:vAlign w:val="center"/>
          </w:tcPr>
          <w:p w14:paraId="682D5884" w14:textId="77777777" w:rsidR="00E53AD1" w:rsidRPr="00B85EE0" w:rsidRDefault="00E53AD1" w:rsidP="0013171C">
            <w:pPr>
              <w:adjustRightInd w:val="0"/>
              <w:snapToGrid w:val="0"/>
              <w:spacing w:line="360" w:lineRule="exact"/>
              <w:jc w:val="left"/>
              <w:rPr>
                <w:rFonts w:ascii="仿宋" w:eastAsia="仿宋" w:hAnsi="仿宋"/>
                <w:szCs w:val="21"/>
              </w:rPr>
            </w:pPr>
            <w:r w:rsidRPr="00B85EE0">
              <w:rPr>
                <w:rFonts w:ascii="仿宋" w:eastAsia="仿宋" w:hAnsi="仿宋" w:hint="eastAsia"/>
                <w:szCs w:val="21"/>
              </w:rPr>
              <w:t>汇报不清晰，演示效果与技术设计要求与预期存在明显的差距。</w:t>
            </w:r>
          </w:p>
        </w:tc>
        <w:tc>
          <w:tcPr>
            <w:tcW w:w="756" w:type="dxa"/>
            <w:shd w:val="clear" w:color="auto" w:fill="auto"/>
            <w:vAlign w:val="center"/>
          </w:tcPr>
          <w:p w14:paraId="2EA9B5D1" w14:textId="77777777" w:rsidR="00E53AD1" w:rsidRPr="00B85EE0" w:rsidRDefault="00E53AD1" w:rsidP="0013171C">
            <w:pPr>
              <w:adjustRightInd w:val="0"/>
              <w:snapToGrid w:val="0"/>
              <w:spacing w:line="360" w:lineRule="exact"/>
              <w:jc w:val="center"/>
              <w:rPr>
                <w:rFonts w:ascii="仿宋" w:eastAsia="仿宋" w:hAnsi="仿宋"/>
                <w:szCs w:val="21"/>
              </w:rPr>
            </w:pPr>
            <w:r w:rsidRPr="00B85EE0">
              <w:rPr>
                <w:rFonts w:ascii="仿宋" w:eastAsia="仿宋" w:hAnsi="仿宋" w:hint="eastAsia"/>
                <w:szCs w:val="21"/>
              </w:rPr>
              <w:t>0-4</w:t>
            </w:r>
          </w:p>
        </w:tc>
      </w:tr>
    </w:tbl>
    <w:p w14:paraId="7FDCDF5D" w14:textId="77777777" w:rsidR="00E53AD1" w:rsidRDefault="00E53AD1" w:rsidP="00E53AD1">
      <w:pPr>
        <w:ind w:left="1050"/>
        <w:rPr>
          <w:rFonts w:ascii="宋体" w:hAnsi="宋体"/>
          <w:bCs/>
          <w:color w:val="000000"/>
        </w:rPr>
      </w:pPr>
    </w:p>
    <w:p w14:paraId="57720066" w14:textId="77777777" w:rsidR="0013171C" w:rsidRDefault="0013171C" w:rsidP="0013171C">
      <w:pPr>
        <w:rPr>
          <w:rFonts w:ascii="宋体" w:hAnsi="宋体"/>
          <w:bCs/>
        </w:rPr>
      </w:pPr>
    </w:p>
    <w:p w14:paraId="4B862E95" w14:textId="77777777" w:rsidR="0013171C" w:rsidRPr="00E73E55" w:rsidRDefault="0013171C" w:rsidP="0013171C">
      <w:pPr>
        <w:rPr>
          <w:rFonts w:ascii="宋体" w:hAnsi="宋体"/>
          <w:bCs/>
        </w:rPr>
      </w:pPr>
    </w:p>
    <w:p w14:paraId="75B5E8AF" w14:textId="77777777" w:rsidR="001B3718" w:rsidRDefault="001B3718" w:rsidP="0013171C">
      <w:pPr>
        <w:wordWrap w:val="0"/>
        <w:ind w:leftChars="1000" w:left="2400" w:firstLineChars="1325" w:firstLine="3180"/>
      </w:pPr>
    </w:p>
    <w:p w14:paraId="5EAC8A9E" w14:textId="77777777" w:rsidR="001B3718" w:rsidRDefault="001B3718" w:rsidP="0013171C">
      <w:pPr>
        <w:wordWrap w:val="0"/>
        <w:ind w:leftChars="1000" w:left="2400" w:firstLineChars="1325" w:firstLine="3180"/>
      </w:pPr>
    </w:p>
    <w:p w14:paraId="1C4EB1C8" w14:textId="77777777" w:rsidR="0013171C" w:rsidRDefault="0013171C" w:rsidP="0013171C">
      <w:pPr>
        <w:wordWrap w:val="0"/>
        <w:ind w:leftChars="1000" w:left="2400" w:firstLineChars="1325" w:firstLine="3180"/>
      </w:pPr>
      <w:r>
        <w:rPr>
          <w:rFonts w:hint="eastAsia"/>
        </w:rPr>
        <w:t>指导教师：</w:t>
      </w:r>
      <w:r>
        <w:rPr>
          <w:rFonts w:hint="eastAsia"/>
        </w:rPr>
        <w:t xml:space="preserve">  </w:t>
      </w:r>
      <w:r w:rsidR="006046A7">
        <w:rPr>
          <w:rFonts w:hint="eastAsia"/>
        </w:rPr>
        <w:t>赵安平</w:t>
      </w:r>
    </w:p>
    <w:p w14:paraId="12070C18" w14:textId="77777777" w:rsidR="0013171C" w:rsidRDefault="0013171C">
      <w:pPr>
        <w:wordWrap w:val="0"/>
        <w:ind w:leftChars="1200" w:left="2880"/>
        <w:jc w:val="center"/>
      </w:pPr>
      <w:r>
        <w:rPr>
          <w:rFonts w:hint="eastAsia"/>
        </w:rPr>
        <w:t xml:space="preserve">               </w:t>
      </w:r>
    </w:p>
    <w:p w14:paraId="33679E4E" w14:textId="77777777" w:rsidR="0013171C" w:rsidRDefault="0013171C" w:rsidP="001B3718">
      <w:pPr>
        <w:ind w:leftChars="1200" w:left="2880" w:right="480"/>
        <w:jc w:val="center"/>
      </w:pPr>
      <w:r>
        <w:rPr>
          <w:rFonts w:hint="eastAsia"/>
        </w:rPr>
        <w:t xml:space="preserve">                    </w:t>
      </w:r>
      <w:r>
        <w:rPr>
          <w:rFonts w:hint="eastAsia"/>
        </w:rPr>
        <w:t>日</w:t>
      </w:r>
      <w:r>
        <w:rPr>
          <w:rFonts w:hint="eastAsia"/>
        </w:rPr>
        <w:t xml:space="preserve">    </w:t>
      </w:r>
      <w:r>
        <w:rPr>
          <w:rFonts w:hint="eastAsia"/>
        </w:rPr>
        <w:t>期：</w:t>
      </w:r>
      <w:r>
        <w:rPr>
          <w:rFonts w:hint="eastAsia"/>
        </w:rPr>
        <w:t xml:space="preserve"> 20</w:t>
      </w:r>
      <w:r w:rsidR="00E53AD1">
        <w:t>21</w:t>
      </w:r>
      <w:r>
        <w:rPr>
          <w:rFonts w:hint="eastAsia"/>
        </w:rPr>
        <w:t>年</w:t>
      </w:r>
      <w:r>
        <w:rPr>
          <w:rFonts w:hint="eastAsia"/>
        </w:rPr>
        <w:t xml:space="preserve"> </w:t>
      </w:r>
      <w:r w:rsidR="00EC30BF">
        <w:t>12</w:t>
      </w:r>
      <w:r>
        <w:rPr>
          <w:rFonts w:hint="eastAsia"/>
        </w:rPr>
        <w:t xml:space="preserve"> </w:t>
      </w:r>
      <w:r>
        <w:rPr>
          <w:rFonts w:hint="eastAsia"/>
        </w:rPr>
        <w:t>月</w:t>
      </w:r>
      <w:r>
        <w:rPr>
          <w:rFonts w:hint="eastAsia"/>
        </w:rPr>
        <w:t xml:space="preserve"> </w:t>
      </w:r>
      <w:r w:rsidR="00EC30BF">
        <w:t>18</w:t>
      </w:r>
      <w:r>
        <w:rPr>
          <w:rFonts w:hint="eastAsia"/>
        </w:rPr>
        <w:t xml:space="preserve"> </w:t>
      </w:r>
      <w:r>
        <w:rPr>
          <w:rFonts w:hint="eastAsia"/>
        </w:rPr>
        <w:t>日</w:t>
      </w:r>
    </w:p>
    <w:p w14:paraId="2930E8E9" w14:textId="77777777" w:rsidR="0013171C" w:rsidRDefault="0013171C"/>
    <w:p w14:paraId="5463EC90" w14:textId="77777777" w:rsidR="0013171C" w:rsidRDefault="0013171C" w:rsidP="0013171C">
      <w:pPr>
        <w:jc w:val="center"/>
        <w:rPr>
          <w:b/>
          <w:sz w:val="48"/>
          <w:szCs w:val="48"/>
        </w:rPr>
      </w:pPr>
      <w:r>
        <w:br w:type="page"/>
      </w:r>
      <w:r>
        <w:rPr>
          <w:rFonts w:hint="eastAsia"/>
          <w:b/>
          <w:sz w:val="36"/>
          <w:szCs w:val="36"/>
        </w:rPr>
        <w:lastRenderedPageBreak/>
        <w:t>《</w:t>
      </w:r>
      <w:r w:rsidR="00EF54C7">
        <w:rPr>
          <w:rFonts w:hint="eastAsia"/>
          <w:b/>
          <w:sz w:val="36"/>
          <w:szCs w:val="36"/>
        </w:rPr>
        <w:t>现代数据库系统</w:t>
      </w:r>
      <w:r>
        <w:rPr>
          <w:rFonts w:hint="eastAsia"/>
          <w:b/>
          <w:sz w:val="36"/>
          <w:szCs w:val="36"/>
        </w:rPr>
        <w:t>》课程设计</w:t>
      </w:r>
    </w:p>
    <w:p w14:paraId="187739D0" w14:textId="01EBD7B3" w:rsidR="0013171C" w:rsidRPr="00AE32C8" w:rsidRDefault="0013171C" w:rsidP="0013171C">
      <w:pPr>
        <w:spacing w:beforeLines="100" w:before="312"/>
        <w:jc w:val="center"/>
      </w:pPr>
      <w:r>
        <w:rPr>
          <w:rFonts w:hint="eastAsia"/>
          <w:b/>
          <w:sz w:val="48"/>
          <w:szCs w:val="48"/>
        </w:rPr>
        <w:t xml:space="preserve"> </w:t>
      </w:r>
      <w:r w:rsidR="00AE32C8" w:rsidRPr="00AE32C8">
        <w:rPr>
          <w:b/>
          <w:sz w:val="48"/>
          <w:szCs w:val="48"/>
        </w:rPr>
        <w:t>S</w:t>
      </w:r>
      <w:r w:rsidR="00AE32C8" w:rsidRPr="00AE32C8">
        <w:rPr>
          <w:rFonts w:hint="eastAsia"/>
          <w:b/>
          <w:sz w:val="48"/>
          <w:szCs w:val="48"/>
        </w:rPr>
        <w:t>me</w:t>
      </w:r>
      <w:r w:rsidR="00AE32C8" w:rsidRPr="00AE32C8">
        <w:rPr>
          <w:b/>
          <w:sz w:val="48"/>
          <w:szCs w:val="48"/>
        </w:rPr>
        <w:t>lly Tof</w:t>
      </w:r>
      <w:r w:rsidR="00F254F2">
        <w:rPr>
          <w:b/>
          <w:sz w:val="48"/>
          <w:szCs w:val="48"/>
        </w:rPr>
        <w:t>u</w:t>
      </w:r>
      <w:r w:rsidR="00AE32C8" w:rsidRPr="00AE32C8">
        <w:rPr>
          <w:rFonts w:hint="eastAsia"/>
          <w:b/>
          <w:sz w:val="48"/>
          <w:szCs w:val="48"/>
        </w:rPr>
        <w:t>外卖</w:t>
      </w:r>
      <w:r w:rsidR="00EF54C7" w:rsidRPr="00AE32C8">
        <w:rPr>
          <w:rFonts w:hint="eastAsia"/>
          <w:b/>
          <w:sz w:val="48"/>
          <w:szCs w:val="48"/>
        </w:rPr>
        <w:t>系统</w:t>
      </w:r>
    </w:p>
    <w:p w14:paraId="30F1B0D0" w14:textId="77777777" w:rsidR="0013171C" w:rsidRDefault="0013171C"/>
    <w:p w14:paraId="4318E3A5" w14:textId="77777777" w:rsidR="0013171C" w:rsidRDefault="0013171C">
      <w:pPr>
        <w:jc w:val="center"/>
        <w:rPr>
          <w:sz w:val="30"/>
        </w:rPr>
      </w:pPr>
    </w:p>
    <w:p w14:paraId="2CE200BE" w14:textId="77777777" w:rsidR="0013171C" w:rsidRPr="00063227" w:rsidRDefault="0013171C" w:rsidP="0013171C">
      <w:pPr>
        <w:widowControl/>
        <w:jc w:val="left"/>
        <w:rPr>
          <w:rFonts w:ascii="宋体" w:hAnsi="宋体" w:cs="宋体"/>
          <w:b/>
          <w:kern w:val="0"/>
        </w:rPr>
      </w:pPr>
      <w:r w:rsidRPr="00985BB5">
        <w:rPr>
          <w:rFonts w:ascii="宋体" w:hAnsi="宋体" w:cs="宋体" w:hint="eastAsia"/>
          <w:b/>
          <w:kern w:val="0"/>
          <w:sz w:val="32"/>
          <w:szCs w:val="32"/>
        </w:rPr>
        <w:t>摘要</w:t>
      </w:r>
      <w:r>
        <w:rPr>
          <w:rFonts w:ascii="宋体" w:hAnsi="宋体" w:cs="宋体" w:hint="eastAsia"/>
          <w:b/>
          <w:kern w:val="0"/>
        </w:rPr>
        <w:t>：</w:t>
      </w:r>
    </w:p>
    <w:p w14:paraId="2FA13E8F" w14:textId="6476F974"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随着互联网与线下商务机会相结合的O</w:t>
      </w:r>
      <w:r>
        <w:rPr>
          <w:rFonts w:ascii="微软雅黑" w:eastAsia="微软雅黑" w:hAnsi="微软雅黑"/>
          <w:color w:val="4D4F53"/>
          <w:sz w:val="21"/>
          <w:szCs w:val="21"/>
        </w:rPr>
        <w:t>2O</w:t>
      </w:r>
      <w:r>
        <w:rPr>
          <w:rFonts w:ascii="微软雅黑" w:eastAsia="微软雅黑" w:hAnsi="微软雅黑" w:hint="eastAsia"/>
          <w:color w:val="4D4F53"/>
          <w:sz w:val="21"/>
          <w:szCs w:val="21"/>
        </w:rPr>
        <w:t>模式进入告诉发展阶段，以及国家大力推行“互联网+”行动，</w:t>
      </w:r>
      <w:r w:rsidRPr="00D3045A">
        <w:rPr>
          <w:rFonts w:ascii="微软雅黑" w:eastAsia="微软雅黑" w:hAnsi="微软雅黑" w:hint="eastAsia"/>
          <w:color w:val="4D4F53"/>
          <w:sz w:val="21"/>
          <w:szCs w:val="21"/>
        </w:rPr>
        <w:t>外卖行业</w:t>
      </w:r>
      <w:r>
        <w:rPr>
          <w:rFonts w:ascii="微软雅黑" w:eastAsia="微软雅黑" w:hAnsi="微软雅黑" w:hint="eastAsia"/>
          <w:color w:val="4D4F53"/>
          <w:sz w:val="21"/>
          <w:szCs w:val="21"/>
        </w:rPr>
        <w:t>得到了飞速</w:t>
      </w:r>
      <w:r w:rsidRPr="00D3045A">
        <w:rPr>
          <w:rFonts w:ascii="微软雅黑" w:eastAsia="微软雅黑" w:hAnsi="微软雅黑" w:hint="eastAsia"/>
          <w:color w:val="4D4F53"/>
          <w:sz w:val="21"/>
          <w:szCs w:val="21"/>
        </w:rPr>
        <w:t>发展</w:t>
      </w:r>
      <w:r>
        <w:rPr>
          <w:rFonts w:ascii="微软雅黑" w:eastAsia="微软雅黑" w:hAnsi="微软雅黑" w:hint="eastAsia"/>
          <w:color w:val="4D4F53"/>
          <w:sz w:val="21"/>
          <w:szCs w:val="21"/>
        </w:rPr>
        <w:t>的机会</w:t>
      </w:r>
      <w:r w:rsidR="00915D48">
        <w:rPr>
          <w:rFonts w:ascii="微软雅黑" w:eastAsia="微软雅黑" w:hAnsi="微软雅黑" w:hint="eastAsia"/>
          <w:color w:val="4D4F53"/>
          <w:sz w:val="21"/>
          <w:szCs w:val="21"/>
        </w:rPr>
        <w:t>。各类外卖平台</w:t>
      </w:r>
      <w:r>
        <w:rPr>
          <w:rFonts w:ascii="微软雅黑" w:eastAsia="微软雅黑" w:hAnsi="微软雅黑" w:hint="eastAsia"/>
          <w:color w:val="4D4F53"/>
          <w:sz w:val="21"/>
          <w:szCs w:val="21"/>
        </w:rPr>
        <w:t>在</w:t>
      </w:r>
      <w:r w:rsidRPr="00D3045A">
        <w:rPr>
          <w:rFonts w:ascii="微软雅黑" w:eastAsia="微软雅黑" w:hAnsi="微软雅黑" w:hint="eastAsia"/>
          <w:color w:val="4D4F53"/>
          <w:sz w:val="21"/>
          <w:szCs w:val="21"/>
        </w:rPr>
        <w:t>便利居民生活的同时，为餐饮行业注入新动能，促进餐饮行业线上线下全场景发展</w:t>
      </w:r>
      <w:r>
        <w:rPr>
          <w:rFonts w:ascii="微软雅黑" w:eastAsia="微软雅黑" w:hAnsi="微软雅黑" w:hint="eastAsia"/>
          <w:color w:val="4D4F53"/>
          <w:sz w:val="21"/>
          <w:szCs w:val="21"/>
        </w:rPr>
        <w:t>。</w:t>
      </w:r>
    </w:p>
    <w:p w14:paraId="57E9B669" w14:textId="3EE1F0E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近年来，种</w:t>
      </w:r>
      <w:r w:rsidRPr="00D3045A">
        <w:rPr>
          <w:rFonts w:ascii="微软雅黑" w:eastAsia="微软雅黑" w:hAnsi="微软雅黑" w:hint="eastAsia"/>
          <w:color w:val="4D4F53"/>
          <w:sz w:val="21"/>
          <w:szCs w:val="21"/>
        </w:rPr>
        <w:t>种原因促使年轻人选择外卖来解决自己的日常生活中琐碎的购物需求</w:t>
      </w:r>
      <w:r>
        <w:rPr>
          <w:rFonts w:ascii="微软雅黑" w:eastAsia="微软雅黑" w:hAnsi="微软雅黑" w:hint="eastAsia"/>
          <w:color w:val="4D4F53"/>
          <w:sz w:val="21"/>
          <w:szCs w:val="21"/>
        </w:rPr>
        <w:t>，致使</w:t>
      </w:r>
      <w:r w:rsidRPr="00D3045A">
        <w:rPr>
          <w:rFonts w:ascii="微软雅黑" w:eastAsia="微软雅黑" w:hAnsi="微软雅黑" w:hint="eastAsia"/>
          <w:color w:val="4D4F53"/>
          <w:sz w:val="21"/>
          <w:szCs w:val="21"/>
        </w:rPr>
        <w:t>我国外</w:t>
      </w:r>
      <w:proofErr w:type="gramStart"/>
      <w:r w:rsidRPr="00D3045A">
        <w:rPr>
          <w:rFonts w:ascii="微软雅黑" w:eastAsia="微软雅黑" w:hAnsi="微软雅黑" w:hint="eastAsia"/>
          <w:color w:val="4D4F53"/>
          <w:sz w:val="21"/>
          <w:szCs w:val="21"/>
        </w:rPr>
        <w:t>卖行业</w:t>
      </w:r>
      <w:proofErr w:type="gramEnd"/>
      <w:r w:rsidRPr="00D3045A">
        <w:rPr>
          <w:rFonts w:ascii="微软雅黑" w:eastAsia="微软雅黑" w:hAnsi="微软雅黑" w:hint="eastAsia"/>
          <w:color w:val="4D4F53"/>
          <w:sz w:val="21"/>
          <w:szCs w:val="21"/>
        </w:rPr>
        <w:t>的用户规模不断扩大，</w:t>
      </w:r>
      <w:r>
        <w:rPr>
          <w:rFonts w:ascii="微软雅黑" w:eastAsia="微软雅黑" w:hAnsi="微软雅黑" w:hint="eastAsia"/>
          <w:color w:val="4D4F53"/>
          <w:sz w:val="21"/>
          <w:szCs w:val="21"/>
        </w:rPr>
        <w:t>其中</w:t>
      </w:r>
      <w:r w:rsidRPr="00D3045A">
        <w:rPr>
          <w:rFonts w:ascii="微软雅黑" w:eastAsia="微软雅黑" w:hAnsi="微软雅黑" w:hint="eastAsia"/>
          <w:color w:val="4D4F53"/>
          <w:sz w:val="21"/>
          <w:szCs w:val="21"/>
        </w:rPr>
        <w:t>18-30岁人群是外卖行业最大的消费群体。</w:t>
      </w:r>
      <w:r>
        <w:rPr>
          <w:rFonts w:ascii="微软雅黑" w:eastAsia="微软雅黑" w:hAnsi="微软雅黑" w:hint="eastAsia"/>
          <w:color w:val="4D4F53"/>
          <w:sz w:val="21"/>
          <w:szCs w:val="21"/>
        </w:rPr>
        <w:t>自然而然地，</w:t>
      </w:r>
      <w:r w:rsidRPr="00D3045A">
        <w:rPr>
          <w:rFonts w:ascii="微软雅黑" w:eastAsia="微软雅黑" w:hAnsi="微软雅黑" w:hint="eastAsia"/>
          <w:color w:val="4D4F53"/>
          <w:sz w:val="21"/>
          <w:szCs w:val="21"/>
        </w:rPr>
        <w:t>越来越多的人感受到了外卖服务</w:t>
      </w:r>
      <w:r w:rsidR="00D63DA2">
        <w:rPr>
          <w:rFonts w:ascii="微软雅黑" w:eastAsia="微软雅黑" w:hAnsi="微软雅黑" w:hint="eastAsia"/>
          <w:color w:val="4D4F53"/>
          <w:sz w:val="21"/>
          <w:szCs w:val="21"/>
        </w:rPr>
        <w:t>带来</w:t>
      </w:r>
      <w:r w:rsidRPr="00D3045A">
        <w:rPr>
          <w:rFonts w:ascii="微软雅黑" w:eastAsia="微软雅黑" w:hAnsi="微软雅黑" w:hint="eastAsia"/>
          <w:color w:val="4D4F53"/>
          <w:sz w:val="21"/>
          <w:szCs w:val="21"/>
        </w:rPr>
        <w:t>的便捷，外卖购物需求也从餐饮美食向日常生活用品、医药用品、节日祝福礼品等全品类</w:t>
      </w:r>
      <w:r w:rsidR="00D63DA2">
        <w:rPr>
          <w:rFonts w:ascii="微软雅黑" w:eastAsia="微软雅黑" w:hAnsi="微软雅黑" w:hint="eastAsia"/>
          <w:color w:val="4D4F53"/>
          <w:sz w:val="21"/>
          <w:szCs w:val="21"/>
        </w:rPr>
        <w:t>服务</w:t>
      </w:r>
      <w:r w:rsidRPr="00D3045A">
        <w:rPr>
          <w:rFonts w:ascii="微软雅黑" w:eastAsia="微软雅黑" w:hAnsi="微软雅黑" w:hint="eastAsia"/>
          <w:color w:val="4D4F53"/>
          <w:sz w:val="21"/>
          <w:szCs w:val="21"/>
        </w:rPr>
        <w:t>扩展，外卖逐渐成为</w:t>
      </w:r>
      <w:r>
        <w:rPr>
          <w:rFonts w:ascii="微软雅黑" w:eastAsia="微软雅黑" w:hAnsi="微软雅黑" w:hint="eastAsia"/>
          <w:color w:val="4D4F53"/>
          <w:sz w:val="21"/>
          <w:szCs w:val="21"/>
        </w:rPr>
        <w:t>了</w:t>
      </w:r>
      <w:r w:rsidRPr="00D3045A">
        <w:rPr>
          <w:rFonts w:ascii="微软雅黑" w:eastAsia="微软雅黑" w:hAnsi="微软雅黑" w:hint="eastAsia"/>
          <w:color w:val="4D4F53"/>
          <w:sz w:val="21"/>
          <w:szCs w:val="21"/>
        </w:rPr>
        <w:t>全时段、跨品类的消费场景。</w:t>
      </w:r>
    </w:p>
    <w:p w14:paraId="3C07B86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r>
        <w:rPr>
          <w:rFonts w:ascii="微软雅黑" w:eastAsia="微软雅黑" w:hAnsi="微软雅黑" w:hint="eastAsia"/>
          <w:color w:val="4D4F53"/>
          <w:sz w:val="21"/>
          <w:szCs w:val="21"/>
        </w:rPr>
        <w:t>本系统运用面向对象技术、</w:t>
      </w:r>
      <w:r>
        <w:rPr>
          <w:rFonts w:ascii="微软雅黑" w:eastAsia="微软雅黑" w:hAnsi="微软雅黑"/>
          <w:color w:val="4D4F53"/>
          <w:sz w:val="21"/>
          <w:szCs w:val="21"/>
        </w:rPr>
        <w:t>Vue-</w:t>
      </w:r>
      <w:r>
        <w:rPr>
          <w:rFonts w:ascii="微软雅黑" w:eastAsia="微软雅黑" w:hAnsi="微软雅黑" w:hint="eastAsia"/>
          <w:color w:val="4D4F53"/>
          <w:sz w:val="21"/>
          <w:szCs w:val="21"/>
        </w:rPr>
        <w:t>渐进式Java</w:t>
      </w:r>
      <w:r>
        <w:rPr>
          <w:rFonts w:ascii="微软雅黑" w:eastAsia="微软雅黑" w:hAnsi="微软雅黑"/>
          <w:color w:val="4D4F53"/>
          <w:sz w:val="21"/>
          <w:szCs w:val="21"/>
        </w:rPr>
        <w:t>Script</w:t>
      </w:r>
      <w:r>
        <w:rPr>
          <w:rFonts w:ascii="微软雅黑" w:eastAsia="微软雅黑" w:hAnsi="微软雅黑" w:hint="eastAsia"/>
          <w:color w:val="4D4F53"/>
          <w:sz w:val="21"/>
          <w:szCs w:val="21"/>
        </w:rPr>
        <w:t>框架、</w:t>
      </w:r>
      <w:proofErr w:type="spellStart"/>
      <w:r w:rsidR="000D4550">
        <w:rPr>
          <w:rFonts w:ascii="微软雅黑" w:eastAsia="微软雅黑" w:hAnsi="微软雅黑" w:hint="eastAsia"/>
          <w:color w:val="4D4F53"/>
          <w:sz w:val="21"/>
          <w:szCs w:val="21"/>
        </w:rPr>
        <w:t>M</w:t>
      </w:r>
      <w:r w:rsidR="000D4550">
        <w:rPr>
          <w:rFonts w:ascii="微软雅黑" w:eastAsia="微软雅黑" w:hAnsi="微软雅黑"/>
          <w:color w:val="4D4F53"/>
          <w:sz w:val="21"/>
          <w:szCs w:val="21"/>
        </w:rPr>
        <w:t>ysql</w:t>
      </w:r>
      <w:proofErr w:type="spellEnd"/>
      <w:r>
        <w:rPr>
          <w:rFonts w:ascii="微软雅黑" w:eastAsia="微软雅黑" w:hAnsi="微软雅黑" w:hint="eastAsia"/>
          <w:color w:val="4D4F53"/>
          <w:sz w:val="21"/>
          <w:szCs w:val="21"/>
        </w:rPr>
        <w:t>完成了系统的需求分析与设计。</w:t>
      </w:r>
    </w:p>
    <w:p w14:paraId="0F3A3497" w14:textId="6968695D" w:rsidR="00A53A95" w:rsidRPr="0051339F" w:rsidRDefault="00A53A95" w:rsidP="00A53A95">
      <w:pPr>
        <w:pStyle w:val="a3"/>
        <w:spacing w:before="0" w:beforeAutospacing="0" w:after="0" w:afterAutospacing="0"/>
        <w:ind w:firstLine="480"/>
        <w:rPr>
          <w:rFonts w:ascii="微软雅黑" w:eastAsia="微软雅黑" w:hAnsi="微软雅黑"/>
          <w:color w:val="4D4F53"/>
          <w:sz w:val="21"/>
          <w:szCs w:val="21"/>
        </w:rPr>
      </w:pPr>
      <w:r w:rsidRPr="00D3045A">
        <w:rPr>
          <w:rStyle w:val="aa"/>
          <w:rFonts w:ascii="微软雅黑" w:eastAsia="微软雅黑" w:hAnsi="微软雅黑" w:hint="eastAsia"/>
          <w:color w:val="4D4F53"/>
          <w:sz w:val="21"/>
          <w:szCs w:val="21"/>
        </w:rPr>
        <w:t>关键词：</w:t>
      </w:r>
      <w:r w:rsidR="00D63DA2">
        <w:rPr>
          <w:rStyle w:val="aa"/>
          <w:rFonts w:ascii="微软雅黑" w:eastAsia="微软雅黑" w:hAnsi="微软雅黑" w:hint="eastAsia"/>
          <w:color w:val="4D4F53"/>
          <w:sz w:val="21"/>
          <w:szCs w:val="21"/>
        </w:rPr>
        <w:t>O2O</w:t>
      </w:r>
      <w:r w:rsidR="00D63DA2">
        <w:rPr>
          <w:rStyle w:val="aa"/>
          <w:rFonts w:ascii="微软雅黑" w:eastAsia="微软雅黑" w:hAnsi="微软雅黑"/>
          <w:color w:val="4D4F53"/>
          <w:sz w:val="21"/>
          <w:szCs w:val="21"/>
        </w:rPr>
        <w:t xml:space="preserve"> </w:t>
      </w:r>
      <w:r w:rsidRPr="00D3045A">
        <w:rPr>
          <w:rStyle w:val="aa"/>
          <w:rFonts w:ascii="微软雅黑" w:eastAsia="微软雅黑" w:hAnsi="微软雅黑" w:hint="eastAsia"/>
          <w:color w:val="4D4F53"/>
          <w:sz w:val="21"/>
          <w:szCs w:val="21"/>
        </w:rPr>
        <w:t xml:space="preserve">外卖 </w:t>
      </w:r>
      <w:r>
        <w:rPr>
          <w:rStyle w:val="aa"/>
          <w:rFonts w:ascii="微软雅黑" w:eastAsia="微软雅黑" w:hAnsi="微软雅黑" w:hint="eastAsia"/>
          <w:color w:val="4D4F53"/>
          <w:sz w:val="21"/>
          <w:szCs w:val="21"/>
        </w:rPr>
        <w:t xml:space="preserve">消费群体 </w:t>
      </w:r>
      <w:r w:rsidRPr="006D18F6">
        <w:rPr>
          <w:rStyle w:val="aa"/>
          <w:rFonts w:ascii="微软雅黑" w:eastAsia="微软雅黑" w:hAnsi="微软雅黑"/>
          <w:color w:val="4D4F53"/>
          <w:sz w:val="21"/>
          <w:szCs w:val="21"/>
        </w:rPr>
        <w:t>JavaScript框架</w:t>
      </w:r>
    </w:p>
    <w:p w14:paraId="47005148" w14:textId="77777777" w:rsidR="00A53A95" w:rsidRDefault="00A53A95" w:rsidP="00A53A95">
      <w:pPr>
        <w:pStyle w:val="a3"/>
        <w:spacing w:before="0" w:beforeAutospacing="0" w:after="0" w:afterAutospacing="0"/>
        <w:ind w:firstLine="480"/>
        <w:rPr>
          <w:rFonts w:ascii="微软雅黑" w:eastAsia="微软雅黑" w:hAnsi="微软雅黑"/>
          <w:color w:val="4D4F53"/>
          <w:sz w:val="21"/>
          <w:szCs w:val="21"/>
        </w:rPr>
      </w:pPr>
    </w:p>
    <w:p w14:paraId="723B1B7C" w14:textId="77777777" w:rsidR="0013171C" w:rsidRPr="009558C5" w:rsidRDefault="0013171C" w:rsidP="0013171C">
      <w:pPr>
        <w:pStyle w:val="2"/>
      </w:pPr>
      <w:r w:rsidRPr="009558C5">
        <w:rPr>
          <w:rFonts w:hint="eastAsia"/>
        </w:rPr>
        <w:t>概述</w:t>
      </w:r>
    </w:p>
    <w:p w14:paraId="609A4634" w14:textId="77777777" w:rsidR="0013171C" w:rsidRPr="00C70D40" w:rsidRDefault="0013171C" w:rsidP="009558C5">
      <w:pPr>
        <w:pStyle w:val="3"/>
      </w:pPr>
      <w:r w:rsidRPr="00C70D40">
        <w:rPr>
          <w:rFonts w:hint="eastAsia"/>
        </w:rPr>
        <w:t>课题描述</w:t>
      </w:r>
    </w:p>
    <w:p w14:paraId="198410EF" w14:textId="30A074D8" w:rsidR="0013171C" w:rsidRPr="00C70D40" w:rsidRDefault="00024C83">
      <w:pPr>
        <w:widowControl/>
        <w:shd w:val="clear" w:color="auto" w:fill="FFFFFF"/>
        <w:ind w:firstLineChars="200" w:firstLine="516"/>
        <w:jc w:val="left"/>
        <w:rPr>
          <w:rFonts w:ascii="仿宋" w:eastAsia="仿宋" w:hAnsi="仿宋" w:cs="宋体"/>
          <w:kern w:val="0"/>
          <w:szCs w:val="21"/>
        </w:rPr>
        <w:pPrChange w:id="0" w:author="朱 锦乐" w:date="2023-03-07T10:34:00Z">
          <w:pPr>
            <w:widowControl/>
            <w:shd w:val="clear" w:color="auto" w:fill="FFFFFF"/>
            <w:ind w:firstLineChars="400" w:firstLine="1032"/>
            <w:jc w:val="left"/>
          </w:pPr>
        </w:pPrChange>
      </w:pPr>
      <w:ins w:id="1" w:author="朱 锦乐" w:date="2023-03-07T10:34:00Z">
        <w:r>
          <w:rPr>
            <w:rFonts w:ascii="Arial" w:hAnsi="Arial" w:cs="Arial"/>
            <w:color w:val="333333"/>
            <w:spacing w:val="9"/>
            <w:shd w:val="clear" w:color="auto" w:fill="FFFFFF"/>
          </w:rPr>
          <w:t>在社会经济不断发展中，各行都呈现出了蓬勃发展的趋势，特别是餐饮业的发展更加突出。结合当前国内外科研技术和餐饮行业的发展现状分析，基于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w:t>
        </w:r>
      </w:ins>
      <w:r w:rsidR="008C16A8">
        <w:rPr>
          <w:rFonts w:ascii="Arial" w:hAnsi="Arial" w:cs="Arial" w:hint="eastAsia"/>
          <w:color w:val="333333"/>
          <w:spacing w:val="9"/>
          <w:shd w:val="clear" w:color="auto" w:fill="FFFFFF"/>
        </w:rPr>
        <w:t>的</w:t>
      </w:r>
      <w:ins w:id="2" w:author="朱 锦乐" w:date="2023-03-07T10:34:00Z">
        <w:r>
          <w:rPr>
            <w:rFonts w:ascii="Arial" w:hAnsi="Arial" w:cs="Arial"/>
            <w:color w:val="333333"/>
            <w:spacing w:val="9"/>
            <w:shd w:val="clear" w:color="auto" w:fill="FFFFFF"/>
          </w:rPr>
          <w:t>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，不仅拥有庞大的</w:t>
        </w:r>
      </w:ins>
      <w:r w:rsidR="003811A3">
        <w:rPr>
          <w:rFonts w:ascii="Arial" w:hAnsi="Arial" w:cs="Arial" w:hint="eastAsia"/>
          <w:color w:val="333333"/>
          <w:spacing w:val="9"/>
          <w:shd w:val="clear" w:color="auto" w:fill="FFFFFF"/>
        </w:rPr>
        <w:t>校园</w:t>
      </w:r>
      <w:ins w:id="3" w:author="朱 锦乐" w:date="2023-03-07T10:34:00Z">
        <w:r>
          <w:rPr>
            <w:rFonts w:ascii="Arial" w:hAnsi="Arial" w:cs="Arial"/>
            <w:color w:val="333333"/>
            <w:spacing w:val="9"/>
            <w:shd w:val="clear" w:color="auto" w:fill="FFFFFF"/>
          </w:rPr>
          <w:t>用户规模，</w:t>
        </w:r>
      </w:ins>
      <w:r w:rsidR="001A3276">
        <w:rPr>
          <w:rFonts w:ascii="Arial" w:hAnsi="Arial" w:cs="Arial" w:hint="eastAsia"/>
          <w:color w:val="333333"/>
          <w:spacing w:val="9"/>
          <w:shd w:val="clear" w:color="auto" w:fill="FFFFFF"/>
        </w:rPr>
        <w:t>同时也</w:t>
      </w:r>
      <w:ins w:id="4" w:author="朱 锦乐" w:date="2023-03-07T10:34:00Z">
        <w:r>
          <w:rPr>
            <w:rFonts w:ascii="Arial" w:hAnsi="Arial" w:cs="Arial"/>
            <w:color w:val="333333"/>
            <w:spacing w:val="9"/>
            <w:shd w:val="clear" w:color="auto" w:fill="FFFFFF"/>
          </w:rPr>
          <w:t>具备一定的</w:t>
        </w:r>
      </w:ins>
      <w:r w:rsidR="001A3276">
        <w:rPr>
          <w:rFonts w:ascii="Arial" w:hAnsi="Arial" w:cs="Arial" w:hint="eastAsia"/>
          <w:color w:val="333333"/>
          <w:spacing w:val="9"/>
          <w:shd w:val="clear" w:color="auto" w:fill="FFFFFF"/>
        </w:rPr>
        <w:t>社会</w:t>
      </w:r>
      <w:ins w:id="5" w:author="朱 锦乐" w:date="2023-03-07T10:34:00Z">
        <w:r>
          <w:rPr>
            <w:rFonts w:ascii="Arial" w:hAnsi="Arial" w:cs="Arial"/>
            <w:color w:val="333333"/>
            <w:spacing w:val="9"/>
            <w:shd w:val="clear" w:color="auto" w:fill="FFFFFF"/>
          </w:rPr>
          <w:t>市场空间。</w:t>
        </w:r>
      </w:ins>
      <w:ins w:id="6" w:author="朱 锦乐" w:date="2023-03-09T15:29:00Z">
        <w:r w:rsidR="007A2335" w:rsidRPr="007A2335">
          <w:rPr>
            <w:rFonts w:hint="eastAsia"/>
            <w:rPrChange w:id="7" w:author="朱 锦乐" w:date="2023-03-09T15:29:00Z">
              <w:rPr>
                <w:rStyle w:val="ac"/>
                <w:rFonts w:ascii="Roboto" w:hAnsi="Roboto" w:hint="eastAsia"/>
              </w:rPr>
            </w:rPrChange>
          </w:rPr>
          <w:t>外卖平台以用户的即时洞察为核心，以大数据为驱动，围绕着本地生活服务平台打通线上和线下消费场景。线上实现交易闭环，线下通过即时配送完成交易履约，从而为更多用户提供从需求发起到商品验收的一站式服务</w:t>
        </w:r>
        <w:r w:rsidR="007A2335">
          <w:rPr>
            <w:rFonts w:hint="eastAsia"/>
          </w:rPr>
          <w:t>。</w:t>
        </w:r>
      </w:ins>
      <w:ins w:id="8" w:author="朱 锦乐" w:date="2023-03-07T10:34:00Z">
        <w:r>
          <w:rPr>
            <w:rFonts w:ascii="Arial" w:hAnsi="Arial" w:cs="Arial"/>
            <w:color w:val="333333"/>
            <w:spacing w:val="9"/>
            <w:shd w:val="clear" w:color="auto" w:fill="FFFFFF"/>
          </w:rPr>
          <w:t>了解近年来外卖行业发展情况可知，外卖具有省时省</w:t>
        </w:r>
        <w:r>
          <w:rPr>
            <w:rFonts w:ascii="Arial" w:hAnsi="Arial" w:cs="Arial"/>
            <w:color w:val="333333"/>
            <w:spacing w:val="9"/>
            <w:shd w:val="clear" w:color="auto" w:fill="FFFFFF"/>
          </w:rPr>
          <w:lastRenderedPageBreak/>
          <w:t>力和便捷操作等优势，因此随着在线餐饮外卖逐步深入的人们的日常生活中，面对持续加快的社会节奏，未来将会有更多网络用户参与到外卖市场中。同时在疫情期间，各大餐饮企业纷纷响应国家号召暂停营业，这对线下的实体餐饮业发展而言具有极大影响</w:t>
        </w:r>
      </w:ins>
      <w:ins w:id="9" w:author="朱 锦乐" w:date="2023-03-07T10:36:00Z">
        <w:r>
          <w:rPr>
            <w:rFonts w:ascii="Arial" w:hAnsi="Arial" w:cs="Arial" w:hint="eastAsia"/>
            <w:color w:val="333333"/>
            <w:spacing w:val="9"/>
            <w:shd w:val="clear" w:color="auto" w:fill="FFFFFF"/>
          </w:rPr>
          <w:t>，因此</w:t>
        </w:r>
        <w:r>
          <w:rPr>
            <w:rFonts w:ascii="Arial" w:hAnsi="Arial" w:cs="Arial"/>
            <w:color w:val="333333"/>
            <w:spacing w:val="9"/>
            <w:shd w:val="clear" w:color="auto" w:fill="FFFFFF"/>
          </w:rPr>
          <w:t>我国餐饮业的外卖订单服务，已</w:t>
        </w:r>
        <w:r>
          <w:rPr>
            <w:rFonts w:ascii="Arial" w:hAnsi="Arial" w:cs="Arial" w:hint="eastAsia"/>
            <w:color w:val="333333"/>
            <w:spacing w:val="9"/>
            <w:shd w:val="clear" w:color="auto" w:fill="FFFFFF"/>
          </w:rPr>
          <w:t>经由疫情之手</w:t>
        </w:r>
        <w:r>
          <w:rPr>
            <w:rFonts w:ascii="Arial" w:hAnsi="Arial" w:cs="Arial"/>
            <w:color w:val="333333"/>
            <w:spacing w:val="9"/>
            <w:shd w:val="clear" w:color="auto" w:fill="FFFFFF"/>
          </w:rPr>
          <w:t>被社会大众所广泛推广和大力支持。尤其是在大数据时代背景下，</w:t>
        </w:r>
      </w:ins>
      <w:r w:rsidR="00262C76">
        <w:rPr>
          <w:rFonts w:ascii="Arial" w:hAnsi="Arial" w:cs="Arial" w:hint="eastAsia"/>
          <w:color w:val="333333"/>
          <w:spacing w:val="9"/>
          <w:shd w:val="clear" w:color="auto" w:fill="FFFFFF"/>
        </w:rPr>
        <w:t>外卖平台能够更好地</w:t>
      </w:r>
      <w:r w:rsidR="00683D49">
        <w:rPr>
          <w:rFonts w:ascii="Arial" w:hAnsi="Arial" w:cs="Arial" w:hint="eastAsia"/>
          <w:color w:val="333333"/>
          <w:spacing w:val="9"/>
          <w:shd w:val="clear" w:color="auto" w:fill="FFFFFF"/>
        </w:rPr>
        <w:t>借助</w:t>
      </w:r>
      <w:r w:rsidR="00800FCA">
        <w:rPr>
          <w:rFonts w:ascii="Arial" w:hAnsi="Arial" w:cs="Arial" w:hint="eastAsia"/>
          <w:color w:val="333333"/>
          <w:spacing w:val="9"/>
          <w:shd w:val="clear" w:color="auto" w:fill="FFFFFF"/>
        </w:rPr>
        <w:t>大数据及各类</w:t>
      </w:r>
      <w:r w:rsidR="009822C7">
        <w:rPr>
          <w:rFonts w:ascii="Arial" w:hAnsi="Arial" w:cs="Arial" w:hint="eastAsia"/>
          <w:color w:val="333333"/>
          <w:spacing w:val="9"/>
          <w:shd w:val="clear" w:color="auto" w:fill="FFFFFF"/>
        </w:rPr>
        <w:t>人工智能算法</w:t>
      </w:r>
      <w:r w:rsidR="00E57D3E">
        <w:rPr>
          <w:rFonts w:ascii="Arial" w:hAnsi="Arial" w:cs="Arial" w:hint="eastAsia"/>
          <w:color w:val="333333"/>
          <w:spacing w:val="9"/>
          <w:shd w:val="clear" w:color="auto" w:fill="FFFFFF"/>
        </w:rPr>
        <w:t>精准推算用户喜好，</w:t>
      </w:r>
      <w:r w:rsidR="00091013">
        <w:rPr>
          <w:rFonts w:ascii="Arial" w:hAnsi="Arial" w:cs="Arial" w:hint="eastAsia"/>
          <w:color w:val="333333"/>
          <w:spacing w:val="9"/>
          <w:shd w:val="clear" w:color="auto" w:fill="FFFFFF"/>
        </w:rPr>
        <w:t>有效</w:t>
      </w:r>
      <w:r w:rsidR="006A4D27">
        <w:rPr>
          <w:rFonts w:ascii="Arial" w:hAnsi="Arial" w:cs="Arial" w:hint="eastAsia"/>
          <w:color w:val="333333"/>
          <w:spacing w:val="9"/>
          <w:shd w:val="clear" w:color="auto" w:fill="FFFFFF"/>
        </w:rPr>
        <w:t>进行个性化推荐与</w:t>
      </w:r>
      <w:r w:rsidR="001E0C4A">
        <w:rPr>
          <w:rFonts w:ascii="Arial" w:hAnsi="Arial" w:cs="Arial" w:hint="eastAsia"/>
          <w:color w:val="333333"/>
          <w:spacing w:val="9"/>
          <w:shd w:val="clear" w:color="auto" w:fill="FFFFFF"/>
        </w:rPr>
        <w:t>商家社群下沉服务</w:t>
      </w:r>
      <w:r w:rsidR="00B07C2A">
        <w:rPr>
          <w:rFonts w:ascii="Arial" w:hAnsi="Arial" w:cs="Arial" w:hint="eastAsia"/>
          <w:color w:val="333333"/>
          <w:spacing w:val="9"/>
          <w:shd w:val="clear" w:color="auto" w:fill="FFFFFF"/>
        </w:rPr>
        <w:t>，</w:t>
      </w:r>
      <w:ins w:id="10" w:author="朱 锦乐" w:date="2023-03-07T10:36:00Z">
        <w:r>
          <w:rPr>
            <w:rFonts w:ascii="Arial" w:hAnsi="Arial" w:cs="Arial"/>
            <w:color w:val="333333"/>
            <w:spacing w:val="9"/>
            <w:shd w:val="clear" w:color="auto" w:fill="FFFFFF"/>
          </w:rPr>
          <w:t>基于</w:t>
        </w:r>
        <w:r>
          <w:rPr>
            <w:rFonts w:ascii="Arial" w:hAnsi="Arial" w:cs="Arial"/>
            <w:color w:val="333333"/>
            <w:spacing w:val="9"/>
            <w:shd w:val="clear" w:color="auto" w:fill="FFFFFF"/>
          </w:rPr>
          <w:t>O2O</w:t>
        </w:r>
        <w:r>
          <w:rPr>
            <w:rFonts w:ascii="Arial" w:hAnsi="Arial" w:cs="Arial"/>
            <w:color w:val="333333"/>
            <w:spacing w:val="9"/>
            <w:shd w:val="clear" w:color="auto" w:fill="FFFFFF"/>
          </w:rPr>
          <w:t>模式的外卖订餐</w:t>
        </w:r>
        <w:r>
          <w:rPr>
            <w:rFonts w:ascii="Arial" w:hAnsi="Arial" w:cs="Arial"/>
            <w:color w:val="333333"/>
            <w:spacing w:val="9"/>
            <w:shd w:val="clear" w:color="auto" w:fill="FFFFFF"/>
          </w:rPr>
          <w:t>APP</w:t>
        </w:r>
        <w:r>
          <w:rPr>
            <w:rFonts w:ascii="Arial" w:hAnsi="Arial" w:cs="Arial"/>
            <w:color w:val="333333"/>
            <w:spacing w:val="9"/>
            <w:shd w:val="clear" w:color="auto" w:fill="FFFFFF"/>
          </w:rPr>
          <w:t>迎来了全新的发展机遇，同样也是</w:t>
        </w:r>
        <w:r>
          <w:rPr>
            <w:rFonts w:ascii="Arial" w:hAnsi="Arial" w:cs="Arial"/>
            <w:color w:val="333333"/>
            <w:spacing w:val="9"/>
            <w:shd w:val="clear" w:color="auto" w:fill="FFFFFF"/>
          </w:rPr>
          <w:t>O2O</w:t>
        </w:r>
        <w:r>
          <w:rPr>
            <w:rFonts w:ascii="Arial" w:hAnsi="Arial" w:cs="Arial"/>
            <w:color w:val="333333"/>
            <w:spacing w:val="9"/>
            <w:shd w:val="clear" w:color="auto" w:fill="FFFFFF"/>
          </w:rPr>
          <w:t>这一商业运营模式的新挑战</w:t>
        </w:r>
      </w:ins>
      <w:ins w:id="11" w:author="朱 锦乐" w:date="2023-03-07T10:34:00Z">
        <w:r>
          <w:rPr>
            <w:rFonts w:ascii="Arial" w:hAnsi="Arial" w:cs="Arial"/>
            <w:color w:val="333333"/>
            <w:spacing w:val="9"/>
            <w:shd w:val="clear" w:color="auto" w:fill="FFFFFF"/>
          </w:rPr>
          <w:t>。</w:t>
        </w:r>
      </w:ins>
      <w:del w:id="12" w:author="朱 锦乐" w:date="2023-03-07T10:34:00Z">
        <w:r w:rsidR="0013171C" w:rsidRPr="00AE32C8" w:rsidDel="00024C83">
          <w:rPr>
            <w:rFonts w:ascii="仿宋" w:eastAsia="仿宋" w:hAnsi="仿宋" w:hint="eastAsia"/>
            <w:color w:val="FF0000"/>
          </w:rPr>
          <w:delText>随</w:delText>
        </w:r>
        <w:r w:rsidR="0013171C" w:rsidRPr="00AE32C8" w:rsidDel="00024C83">
          <w:rPr>
            <w:rFonts w:ascii="仿宋" w:eastAsia="仿宋" w:hAnsi="仿宋" w:cs="宋体"/>
            <w:color w:val="FF0000"/>
            <w:kern w:val="0"/>
            <w:szCs w:val="21"/>
          </w:rPr>
          <w:delText>着网</w:delText>
        </w:r>
        <w:r w:rsidR="0013171C" w:rsidRPr="00E969E9" w:rsidDel="00024C83">
          <w:rPr>
            <w:rFonts w:ascii="仿宋" w:eastAsia="仿宋" w:hAnsi="仿宋" w:cs="宋体"/>
            <w:color w:val="FF0000"/>
            <w:kern w:val="0"/>
            <w:szCs w:val="21"/>
          </w:rPr>
          <w:delText>络信息的发展，网络在人们生活中的应用越来越广泛。人们越来越想在最短的时间内购买到自己所需的图书。但书目的繁多，给人们在繁忙的工作生活中购书带来了很大的麻烦，于是网上购书便成了人们向往的事情，此系统的开发为人们带来了很大的方便，使他们足不出户就可以轻轻松松地买到自己想要的书，既省时又省力</w:delText>
        </w:r>
        <w:r w:rsidR="0013171C" w:rsidRPr="00C70D40" w:rsidDel="00024C83">
          <w:rPr>
            <w:rFonts w:ascii="仿宋" w:eastAsia="仿宋" w:hAnsi="仿宋" w:cs="宋体"/>
            <w:kern w:val="0"/>
            <w:szCs w:val="21"/>
          </w:rPr>
          <w:delText>。</w:delText>
        </w:r>
      </w:del>
    </w:p>
    <w:p w14:paraId="2A466353" w14:textId="6821E46D" w:rsidR="00DA64F5" w:rsidRPr="00524A4D" w:rsidRDefault="0013171C" w:rsidP="009558C5">
      <w:pPr>
        <w:pStyle w:val="3"/>
      </w:pPr>
      <w:r w:rsidRPr="00C70D40">
        <w:rPr>
          <w:rFonts w:hint="eastAsia"/>
        </w:rPr>
        <w:t>系统目标</w:t>
      </w:r>
    </w:p>
    <w:p w14:paraId="58C14109" w14:textId="5F88C090" w:rsidR="006830A3" w:rsidRDefault="006830A3" w:rsidP="006830A3">
      <w:pPr>
        <w:ind w:firstLine="360"/>
        <w:rPr>
          <w:ins w:id="13" w:author="郑 梓骁" w:date="2023-03-15T23:36:00Z"/>
          <w:rFonts w:ascii="仿宋" w:eastAsia="仿宋" w:hAnsi="仿宋"/>
        </w:rPr>
      </w:pPr>
      <w:r w:rsidRPr="006830A3">
        <w:rPr>
          <w:rFonts w:ascii="仿宋" w:eastAsia="仿宋" w:hAnsi="仿宋" w:hint="eastAsia"/>
        </w:rPr>
        <w:t>外卖平台是计算机技术与餐饮管理相结合的产物，我们希望通过Smelly Tof</w:t>
      </w:r>
      <w:r w:rsidR="00F254F2">
        <w:rPr>
          <w:rFonts w:ascii="仿宋" w:eastAsia="仿宋" w:hAnsi="仿宋"/>
        </w:rPr>
        <w:t>u</w:t>
      </w:r>
      <w:ins w:id="14" w:author="郑 梓骁" w:date="2023-03-15T23:25:00Z">
        <w:r w:rsidR="00A968CF">
          <w:rPr>
            <w:rFonts w:ascii="仿宋" w:eastAsia="仿宋" w:hAnsi="仿宋" w:hint="eastAsia"/>
          </w:rPr>
          <w:t>外卖系统</w:t>
        </w:r>
      </w:ins>
      <w:del w:id="15" w:author="郑 梓骁" w:date="2023-03-15T23:25:00Z">
        <w:r w:rsidRPr="006830A3" w:rsidDel="00A968CF">
          <w:rPr>
            <w:rFonts w:ascii="仿宋" w:eastAsia="仿宋" w:hAnsi="仿宋" w:hint="eastAsia"/>
          </w:rPr>
          <w:delText>数据库</w:delText>
        </w:r>
      </w:del>
      <w:r w:rsidRPr="006830A3">
        <w:rPr>
          <w:rFonts w:ascii="仿宋" w:eastAsia="仿宋" w:hAnsi="仿宋" w:hint="eastAsia"/>
        </w:rPr>
        <w:t>实现对餐饮</w:t>
      </w:r>
      <w:ins w:id="16" w:author="郑 梓骁" w:date="2023-03-15T23:26:00Z">
        <w:r w:rsidR="00A968CF">
          <w:rPr>
            <w:rFonts w:ascii="仿宋" w:eastAsia="仿宋" w:hAnsi="仿宋" w:hint="eastAsia"/>
          </w:rPr>
          <w:t>行业外卖订单</w:t>
        </w:r>
      </w:ins>
      <w:r w:rsidRPr="006830A3">
        <w:rPr>
          <w:rFonts w:ascii="仿宋" w:eastAsia="仿宋" w:hAnsi="仿宋" w:hint="eastAsia"/>
        </w:rPr>
        <w:t>的高效管理</w:t>
      </w:r>
      <w:ins w:id="17" w:author="郑 梓骁" w:date="2023-03-15T23:26:00Z">
        <w:r w:rsidR="00A968CF">
          <w:rPr>
            <w:rFonts w:ascii="仿宋" w:eastAsia="仿宋" w:hAnsi="仿宋" w:hint="eastAsia"/>
          </w:rPr>
          <w:t>，同时简化</w:t>
        </w:r>
      </w:ins>
      <w:ins w:id="18" w:author="郑 梓骁" w:date="2023-03-15T23:27:00Z">
        <w:r w:rsidR="00A968CF">
          <w:rPr>
            <w:rFonts w:ascii="仿宋" w:eastAsia="仿宋" w:hAnsi="仿宋" w:hint="eastAsia"/>
          </w:rPr>
          <w:t>用户的下单流程，提高终端用户的便捷性</w:t>
        </w:r>
      </w:ins>
      <w:r w:rsidRPr="006830A3">
        <w:rPr>
          <w:rFonts w:ascii="仿宋" w:eastAsia="仿宋" w:hAnsi="仿宋" w:hint="eastAsia"/>
        </w:rPr>
        <w:t>。</w:t>
      </w:r>
      <w:ins w:id="19" w:author="郑 梓骁" w:date="2023-03-15T23:36:00Z">
        <w:r w:rsidR="00663948">
          <w:rPr>
            <w:rFonts w:ascii="仿宋" w:eastAsia="仿宋" w:hAnsi="仿宋" w:hint="eastAsia"/>
          </w:rPr>
          <w:t>我们需要实现以下几个系统目标：</w:t>
        </w:r>
      </w:ins>
    </w:p>
    <w:p w14:paraId="004558E0" w14:textId="348FD89E" w:rsidR="00663948" w:rsidRDefault="00663948" w:rsidP="00663948">
      <w:pPr>
        <w:numPr>
          <w:ilvl w:val="0"/>
          <w:numId w:val="47"/>
        </w:numPr>
        <w:rPr>
          <w:ins w:id="20" w:author="郑 梓骁" w:date="2023-03-15T23:37:00Z"/>
          <w:rFonts w:ascii="仿宋" w:eastAsia="仿宋" w:hAnsi="仿宋"/>
        </w:rPr>
      </w:pPr>
      <w:ins w:id="21" w:author="郑 梓骁" w:date="2023-03-15T23:36:00Z">
        <w:r>
          <w:rPr>
            <w:rFonts w:ascii="仿宋" w:eastAsia="仿宋" w:hAnsi="仿宋" w:hint="eastAsia"/>
          </w:rPr>
          <w:t>提供用户友好型人机交互界面，使用户在点餐时能够方便</w:t>
        </w:r>
      </w:ins>
      <w:ins w:id="22" w:author="郑 梓骁" w:date="2023-03-15T23:37:00Z">
        <w:r>
          <w:rPr>
            <w:rFonts w:ascii="仿宋" w:eastAsia="仿宋" w:hAnsi="仿宋" w:hint="eastAsia"/>
          </w:rPr>
          <w:t>地浏览、搜索、选择自己需要的外卖食物，同时能够在点餐过程中体验到外卖平台的舒心性、安全性、便捷性。</w:t>
        </w:r>
      </w:ins>
    </w:p>
    <w:p w14:paraId="0D75F799" w14:textId="3A7A0B00" w:rsidR="00663948" w:rsidRDefault="00663948" w:rsidP="00663948">
      <w:pPr>
        <w:numPr>
          <w:ilvl w:val="0"/>
          <w:numId w:val="47"/>
        </w:numPr>
        <w:rPr>
          <w:ins w:id="23" w:author="郑 梓骁" w:date="2023-03-15T23:39:00Z"/>
          <w:rFonts w:ascii="仿宋" w:eastAsia="仿宋" w:hAnsi="仿宋"/>
        </w:rPr>
      </w:pPr>
      <w:ins w:id="24" w:author="郑 梓骁" w:date="2023-03-15T23:37:00Z">
        <w:r>
          <w:rPr>
            <w:rFonts w:ascii="仿宋" w:eastAsia="仿宋" w:hAnsi="仿宋" w:hint="eastAsia"/>
          </w:rPr>
          <w:t>提供商家</w:t>
        </w:r>
      </w:ins>
      <w:ins w:id="25" w:author="郑 梓骁" w:date="2023-03-15T23:38:00Z">
        <w:r>
          <w:rPr>
            <w:rFonts w:ascii="仿宋" w:eastAsia="仿宋" w:hAnsi="仿宋" w:hint="eastAsia"/>
          </w:rPr>
          <w:t>友好型菜单管理界面，使得商家能够便捷、迅速地修改外卖平台上的商品信息与促销活动，减少商家在修改菜单时所耗费的</w:t>
        </w:r>
      </w:ins>
      <w:ins w:id="26" w:author="郑 梓骁" w:date="2023-03-15T23:39:00Z">
        <w:r>
          <w:rPr>
            <w:rFonts w:ascii="仿宋" w:eastAsia="仿宋" w:hAnsi="仿宋" w:hint="eastAsia"/>
          </w:rPr>
          <w:t>时间成本，使商家能够在改良菜品方面投入更多精力，有更多的时间去提升自身素质。</w:t>
        </w:r>
      </w:ins>
    </w:p>
    <w:p w14:paraId="7704D53D" w14:textId="66CBC6B9" w:rsidR="00663948" w:rsidRDefault="00663948" w:rsidP="00663948">
      <w:pPr>
        <w:numPr>
          <w:ilvl w:val="0"/>
          <w:numId w:val="47"/>
        </w:numPr>
        <w:rPr>
          <w:ins w:id="27" w:author="郑 梓骁" w:date="2023-03-15T23:42:00Z"/>
          <w:rFonts w:ascii="仿宋" w:eastAsia="仿宋" w:hAnsi="仿宋"/>
        </w:rPr>
      </w:pPr>
      <w:ins w:id="28" w:author="郑 梓骁" w:date="2023-03-15T23:39:00Z">
        <w:r>
          <w:rPr>
            <w:rFonts w:ascii="仿宋" w:eastAsia="仿宋" w:hAnsi="仿宋" w:hint="eastAsia"/>
          </w:rPr>
          <w:t>提供实时的</w:t>
        </w:r>
      </w:ins>
      <w:ins w:id="29" w:author="郑 梓骁" w:date="2023-03-15T23:40:00Z">
        <w:r>
          <w:rPr>
            <w:rFonts w:ascii="仿宋" w:eastAsia="仿宋" w:hAnsi="仿宋" w:hint="eastAsia"/>
          </w:rPr>
          <w:t>订单跟踪服务</w:t>
        </w:r>
      </w:ins>
      <w:ins w:id="30" w:author="郑 梓骁" w:date="2023-03-15T23:41:00Z">
        <w:r>
          <w:rPr>
            <w:rFonts w:ascii="仿宋" w:eastAsia="仿宋" w:hAnsi="仿宋" w:hint="eastAsia"/>
          </w:rPr>
          <w:t>与客服售后服务，增加用户对于</w:t>
        </w:r>
        <w:r w:rsidR="00052DBF">
          <w:rPr>
            <w:rFonts w:ascii="仿宋" w:eastAsia="仿宋" w:hAnsi="仿宋" w:hint="eastAsia"/>
          </w:rPr>
          <w:t>订单</w:t>
        </w:r>
      </w:ins>
      <w:ins w:id="31" w:author="郑 梓骁" w:date="2023-03-15T23:42:00Z">
        <w:r w:rsidR="00052DBF">
          <w:rPr>
            <w:rFonts w:ascii="仿宋" w:eastAsia="仿宋" w:hAnsi="仿宋" w:hint="eastAsia"/>
          </w:rPr>
          <w:t>的掌控度，减少用户</w:t>
        </w:r>
        <w:r w:rsidR="00052DBF" w:rsidRPr="00052DBF">
          <w:rPr>
            <w:rFonts w:ascii="仿宋" w:eastAsia="仿宋" w:hAnsi="仿宋" w:hint="eastAsia"/>
          </w:rPr>
          <w:t>等待焦虑综合征</w:t>
        </w:r>
        <w:r w:rsidR="00052DBF">
          <w:rPr>
            <w:rFonts w:ascii="仿宋" w:eastAsia="仿宋" w:hAnsi="仿宋" w:hint="eastAsia"/>
          </w:rPr>
          <w:t>的发生概率。</w:t>
        </w:r>
      </w:ins>
    </w:p>
    <w:p w14:paraId="32939188" w14:textId="718A67BA" w:rsidR="00052DBF" w:rsidRPr="006830A3" w:rsidRDefault="00052DBF">
      <w:pPr>
        <w:numPr>
          <w:ilvl w:val="0"/>
          <w:numId w:val="47"/>
        </w:numPr>
        <w:rPr>
          <w:rFonts w:ascii="仿宋" w:eastAsia="仿宋" w:hAnsi="仿宋"/>
        </w:rPr>
        <w:pPrChange w:id="32" w:author="郑 梓骁" w:date="2023-03-15T23:36:00Z">
          <w:pPr>
            <w:ind w:firstLine="360"/>
          </w:pPr>
        </w:pPrChange>
      </w:pPr>
      <w:ins w:id="33" w:author="郑 梓骁" w:date="2023-03-15T23:42:00Z">
        <w:r>
          <w:rPr>
            <w:rFonts w:ascii="仿宋" w:eastAsia="仿宋" w:hAnsi="仿宋" w:hint="eastAsia"/>
          </w:rPr>
          <w:t>提供多样的数据分析与反馈，使得商家能够对自身</w:t>
        </w:r>
      </w:ins>
      <w:ins w:id="34" w:author="郑 梓骁" w:date="2023-03-15T23:48:00Z">
        <w:r>
          <w:rPr>
            <w:rFonts w:ascii="仿宋" w:eastAsia="仿宋" w:hAnsi="仿宋" w:hint="eastAsia"/>
          </w:rPr>
          <w:t>销售数据进行分析，时刻</w:t>
        </w:r>
      </w:ins>
      <w:ins w:id="35" w:author="郑 梓骁" w:date="2023-03-15T23:49:00Z">
        <w:r>
          <w:rPr>
            <w:rFonts w:ascii="仿宋" w:eastAsia="仿宋" w:hAnsi="仿宋" w:hint="eastAsia"/>
          </w:rPr>
          <w:t>掌控自身经营情况。</w:t>
        </w:r>
      </w:ins>
    </w:p>
    <w:p w14:paraId="0C7C1F47" w14:textId="6D84CE19" w:rsidR="00D176BD" w:rsidDel="00052DBF" w:rsidRDefault="006830A3" w:rsidP="006830A3">
      <w:pPr>
        <w:ind w:firstLine="360"/>
        <w:rPr>
          <w:del w:id="36" w:author="郑 梓骁" w:date="2023-03-15T23:49:00Z"/>
          <w:rFonts w:ascii="仿宋" w:eastAsia="仿宋" w:hAnsi="仿宋"/>
        </w:rPr>
      </w:pPr>
      <w:del w:id="37" w:author="郑 梓骁" w:date="2023-03-15T23:49:00Z">
        <w:r w:rsidRPr="006830A3" w:rsidDel="00052DBF">
          <w:rPr>
            <w:rFonts w:ascii="仿宋" w:eastAsia="仿宋" w:hAnsi="仿宋" w:hint="eastAsia"/>
          </w:rPr>
          <w:delText>首先，我们要实现在用户订餐过程中对用户的位置定位，其次实现价格的管理。再次，因为商家有很多的新的菜品需要上架，而相对应地需要下架一些已经过时的菜品，所以我们在这套系统里面需要实现餐饮产品的目录更新功能。为了让这个数据库系统更加人性化，</w:delText>
        </w:r>
        <w:r w:rsidR="002F7622" w:rsidDel="00052DBF">
          <w:rPr>
            <w:rFonts w:ascii="仿宋" w:eastAsia="仿宋" w:hAnsi="仿宋" w:hint="eastAsia"/>
          </w:rPr>
          <w:delText>除了</w:delText>
        </w:r>
        <w:r w:rsidR="002F7622" w:rsidRPr="006830A3" w:rsidDel="00052DBF">
          <w:rPr>
            <w:rFonts w:ascii="仿宋" w:eastAsia="仿宋" w:hAnsi="仿宋" w:hint="eastAsia"/>
          </w:rPr>
          <w:delText>支持菜品的更新</w:delText>
        </w:r>
        <w:r w:rsidR="002F7622" w:rsidDel="00052DBF">
          <w:rPr>
            <w:rFonts w:ascii="仿宋" w:eastAsia="仿宋" w:hAnsi="仿宋" w:hint="eastAsia"/>
          </w:rPr>
          <w:delText>，</w:delText>
        </w:r>
        <w:r w:rsidRPr="006830A3" w:rsidDel="00052DBF">
          <w:rPr>
            <w:rFonts w:ascii="仿宋" w:eastAsia="仿宋" w:hAnsi="仿宋" w:hint="eastAsia"/>
          </w:rPr>
          <w:delText>我们</w:delText>
        </w:r>
        <w:r w:rsidR="002F7622" w:rsidDel="00052DBF">
          <w:rPr>
            <w:rFonts w:ascii="仿宋" w:eastAsia="仿宋" w:hAnsi="仿宋" w:hint="eastAsia"/>
          </w:rPr>
          <w:delText>还</w:delText>
        </w:r>
        <w:r w:rsidRPr="006830A3" w:rsidDel="00052DBF">
          <w:rPr>
            <w:rFonts w:ascii="仿宋" w:eastAsia="仿宋" w:hAnsi="仿宋" w:hint="eastAsia"/>
          </w:rPr>
          <w:delText>计划在这套系统里</w:delText>
        </w:r>
        <w:r w:rsidR="002F7622" w:rsidDel="00052DBF">
          <w:rPr>
            <w:rFonts w:ascii="仿宋" w:eastAsia="仿宋" w:hAnsi="仿宋" w:hint="eastAsia"/>
          </w:rPr>
          <w:delText>实现</w:delText>
        </w:r>
        <w:r w:rsidR="00F52C29" w:rsidDel="00052DBF">
          <w:rPr>
            <w:rFonts w:ascii="仿宋" w:eastAsia="仿宋" w:hAnsi="仿宋" w:hint="eastAsia"/>
          </w:rPr>
          <w:delText>尽可能多</w:delText>
        </w:r>
        <w:r w:rsidRPr="006830A3" w:rsidDel="00052DBF">
          <w:rPr>
            <w:rFonts w:ascii="仿宋" w:eastAsia="仿宋" w:hAnsi="仿宋" w:hint="eastAsia"/>
          </w:rPr>
          <w:delText>的自定义模式，</w:delText>
        </w:r>
        <w:r w:rsidR="00F52C29" w:rsidDel="00052DBF">
          <w:rPr>
            <w:rFonts w:ascii="仿宋" w:eastAsia="仿宋" w:hAnsi="仿宋" w:hint="eastAsia"/>
          </w:rPr>
          <w:delText>例如</w:delText>
        </w:r>
        <w:r w:rsidRPr="006830A3" w:rsidDel="00052DBF">
          <w:rPr>
            <w:rFonts w:ascii="仿宋" w:eastAsia="仿宋" w:hAnsi="仿宋" w:hint="eastAsia"/>
          </w:rPr>
          <w:delText>标题的更新</w:delText>
        </w:r>
        <w:r w:rsidR="00F52C29" w:rsidDel="00052DBF">
          <w:rPr>
            <w:rFonts w:ascii="仿宋" w:eastAsia="仿宋" w:hAnsi="仿宋" w:hint="eastAsia"/>
          </w:rPr>
          <w:delText>、</w:delText>
        </w:r>
        <w:r w:rsidRPr="006830A3" w:rsidDel="00052DBF">
          <w:rPr>
            <w:rFonts w:ascii="仿宋" w:eastAsia="仿宋" w:hAnsi="仿宋" w:hint="eastAsia"/>
          </w:rPr>
          <w:delText>描述内容的更新</w:delText>
        </w:r>
        <w:r w:rsidR="00F52C29" w:rsidDel="00052DBF">
          <w:rPr>
            <w:rFonts w:ascii="仿宋" w:eastAsia="仿宋" w:hAnsi="仿宋" w:hint="eastAsia"/>
          </w:rPr>
          <w:delText>、</w:delText>
        </w:r>
        <w:r w:rsidRPr="006830A3" w:rsidDel="00052DBF">
          <w:rPr>
            <w:rFonts w:ascii="仿宋" w:eastAsia="仿宋" w:hAnsi="仿宋" w:hint="eastAsia"/>
          </w:rPr>
          <w:delText>价格的更新以及菜品图片的更新等</w:delText>
        </w:r>
        <w:r w:rsidR="00F52C29" w:rsidDel="00052DBF">
          <w:rPr>
            <w:rFonts w:ascii="仿宋" w:eastAsia="仿宋" w:hAnsi="仿宋" w:hint="eastAsia"/>
          </w:rPr>
          <w:delText>等</w:delText>
        </w:r>
        <w:r w:rsidRPr="006830A3" w:rsidDel="00052DBF">
          <w:rPr>
            <w:rFonts w:ascii="仿宋" w:eastAsia="仿宋" w:hAnsi="仿宋" w:hint="eastAsia"/>
          </w:rPr>
          <w:delText>。</w:delText>
        </w:r>
      </w:del>
    </w:p>
    <w:p w14:paraId="5F011E7D" w14:textId="4DEF9492" w:rsidR="00524A4D" w:rsidRPr="006830A3" w:rsidDel="00052DBF" w:rsidRDefault="00AA6707" w:rsidP="006830A3">
      <w:pPr>
        <w:ind w:firstLine="360"/>
        <w:rPr>
          <w:del w:id="38" w:author="郑 梓骁" w:date="2023-03-15T23:49:00Z"/>
          <w:rFonts w:ascii="仿宋" w:eastAsia="仿宋" w:hAnsi="仿宋"/>
        </w:rPr>
      </w:pPr>
      <w:del w:id="39" w:author="郑 梓骁" w:date="2023-03-15T23:49:00Z">
        <w:r w:rsidDel="00052DBF">
          <w:rPr>
            <w:rFonts w:ascii="仿宋" w:eastAsia="仿宋" w:hAnsi="仿宋" w:hint="eastAsia"/>
          </w:rPr>
          <w:lastRenderedPageBreak/>
          <w:delText>最后，我们要</w:delText>
        </w:r>
        <w:r w:rsidR="00D176BD" w:rsidDel="00052DBF">
          <w:rPr>
            <w:rFonts w:ascii="仿宋" w:eastAsia="仿宋" w:hAnsi="仿宋" w:hint="eastAsia"/>
          </w:rPr>
          <w:delText>着重实现的</w:delText>
        </w:r>
        <w:r w:rsidR="006830A3" w:rsidRPr="006830A3" w:rsidDel="00052DBF">
          <w:rPr>
            <w:rFonts w:ascii="仿宋" w:eastAsia="仿宋" w:hAnsi="仿宋" w:hint="eastAsia"/>
          </w:rPr>
          <w:delText>目标是</w:delText>
        </w:r>
        <w:r w:rsidR="00D176BD" w:rsidDel="00052DBF">
          <w:rPr>
            <w:rFonts w:ascii="仿宋" w:eastAsia="仿宋" w:hAnsi="仿宋" w:hint="eastAsia"/>
          </w:rPr>
          <w:delText>对</w:delText>
        </w:r>
        <w:r w:rsidR="006830A3" w:rsidRPr="006830A3" w:rsidDel="00052DBF">
          <w:rPr>
            <w:rFonts w:ascii="仿宋" w:eastAsia="仿宋" w:hAnsi="仿宋" w:hint="eastAsia"/>
          </w:rPr>
          <w:delText>客户</w:delText>
        </w:r>
        <w:r w:rsidR="00D176BD" w:rsidDel="00052DBF">
          <w:rPr>
            <w:rFonts w:ascii="仿宋" w:eastAsia="仿宋" w:hAnsi="仿宋" w:hint="eastAsia"/>
          </w:rPr>
          <w:delText>进行</w:delText>
        </w:r>
        <w:r w:rsidR="006830A3" w:rsidRPr="006830A3" w:rsidDel="00052DBF">
          <w:rPr>
            <w:rFonts w:ascii="仿宋" w:eastAsia="仿宋" w:hAnsi="仿宋" w:hint="eastAsia"/>
          </w:rPr>
          <w:delText>管理</w:delText>
        </w:r>
        <w:r w:rsidR="00D176BD" w:rsidDel="00052DBF">
          <w:rPr>
            <w:rFonts w:ascii="仿宋" w:eastAsia="仿宋" w:hAnsi="仿宋" w:hint="eastAsia"/>
          </w:rPr>
          <w:delText>，其中</w:delText>
        </w:r>
        <w:r w:rsidR="006830A3" w:rsidRPr="006830A3" w:rsidDel="00052DBF">
          <w:rPr>
            <w:rFonts w:ascii="仿宋" w:eastAsia="仿宋" w:hAnsi="仿宋" w:hint="eastAsia"/>
          </w:rPr>
          <w:delText>包含用户的注册</w:delText>
        </w:r>
        <w:r w:rsidR="008F0C93" w:rsidDel="00052DBF">
          <w:rPr>
            <w:rFonts w:ascii="仿宋" w:eastAsia="仿宋" w:hAnsi="仿宋" w:hint="eastAsia"/>
          </w:rPr>
          <w:delText>与用户的信息管理</w:delText>
        </w:r>
        <w:r w:rsidR="006830A3" w:rsidRPr="006830A3" w:rsidDel="00052DBF">
          <w:rPr>
            <w:rFonts w:ascii="仿宋" w:eastAsia="仿宋" w:hAnsi="仿宋" w:hint="eastAsia"/>
          </w:rPr>
          <w:delText>，会员的等级设置</w:delText>
        </w:r>
        <w:r w:rsidR="008F0C93" w:rsidDel="00052DBF">
          <w:rPr>
            <w:rFonts w:ascii="仿宋" w:eastAsia="仿宋" w:hAnsi="仿宋" w:hint="eastAsia"/>
          </w:rPr>
          <w:delText>以及</w:delText>
        </w:r>
        <w:r w:rsidR="006830A3" w:rsidRPr="006830A3" w:rsidDel="00052DBF">
          <w:rPr>
            <w:rFonts w:ascii="仿宋" w:eastAsia="仿宋" w:hAnsi="仿宋" w:hint="eastAsia"/>
          </w:rPr>
          <w:delText>针对不同会员提供不同的折扣方案等等一系列的内容。</w:delText>
        </w:r>
      </w:del>
    </w:p>
    <w:p w14:paraId="367F8562" w14:textId="7B2371B0" w:rsidR="00DA64F5" w:rsidRPr="00620ABA" w:rsidDel="00052DBF" w:rsidRDefault="00DA64F5" w:rsidP="00620ABA">
      <w:pPr>
        <w:ind w:firstLine="360"/>
        <w:rPr>
          <w:del w:id="40" w:author="郑 梓骁" w:date="2023-03-15T23:49:00Z"/>
          <w:rFonts w:ascii="仿宋" w:eastAsia="仿宋" w:hAnsi="仿宋"/>
        </w:rPr>
      </w:pPr>
    </w:p>
    <w:p w14:paraId="552CC443" w14:textId="77777777" w:rsidR="00944627" w:rsidRPr="00944627" w:rsidRDefault="0013171C" w:rsidP="009558C5">
      <w:pPr>
        <w:pStyle w:val="3"/>
      </w:pPr>
      <w:r w:rsidRPr="00C70D40">
        <w:rPr>
          <w:rFonts w:hint="eastAsia"/>
        </w:rPr>
        <w:t>环境</w:t>
      </w:r>
    </w:p>
    <w:p w14:paraId="31721901" w14:textId="77777777" w:rsidR="0013171C" w:rsidRPr="00E969E9" w:rsidRDefault="0013171C" w:rsidP="0013171C">
      <w:pPr>
        <w:ind w:firstLine="420"/>
        <w:rPr>
          <w:rFonts w:ascii="仿宋" w:eastAsia="仿宋" w:hAnsi="仿宋"/>
          <w:color w:val="FF0000"/>
        </w:rPr>
      </w:pPr>
      <w:r w:rsidRPr="00414F55">
        <w:rPr>
          <w:rFonts w:ascii="仿宋" w:eastAsia="仿宋" w:hAnsi="仿宋" w:hint="eastAsia"/>
          <w:color w:val="FF0000"/>
        </w:rPr>
        <w:t>a) 操作</w:t>
      </w:r>
      <w:r w:rsidRPr="00E969E9">
        <w:rPr>
          <w:rFonts w:ascii="仿宋" w:eastAsia="仿宋" w:hAnsi="仿宋" w:hint="eastAsia"/>
          <w:color w:val="FF0000"/>
        </w:rPr>
        <w:t>系统： Windows 7, Windows XP，Vista</w:t>
      </w:r>
    </w:p>
    <w:p w14:paraId="01360CF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b) 使用软件：</w:t>
      </w:r>
    </w:p>
    <w:p w14:paraId="119C0BC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代码编写：JSP</w:t>
      </w:r>
    </w:p>
    <w:p w14:paraId="2A7D16BB"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数据库：MYSQL</w:t>
      </w:r>
    </w:p>
    <w:p w14:paraId="1BDDDAD1"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建模工具：Rational Rose</w:t>
      </w:r>
    </w:p>
    <w:p w14:paraId="29203BB6" w14:textId="77777777" w:rsidR="0013171C" w:rsidRPr="00E969E9" w:rsidRDefault="0013171C" w:rsidP="0013171C">
      <w:pPr>
        <w:ind w:leftChars="200" w:left="480" w:firstLine="420"/>
        <w:rPr>
          <w:rFonts w:ascii="仿宋" w:eastAsia="仿宋" w:hAnsi="仿宋"/>
          <w:color w:val="FF0000"/>
        </w:rPr>
      </w:pPr>
      <w:r w:rsidRPr="00E969E9">
        <w:rPr>
          <w:rFonts w:ascii="仿宋" w:eastAsia="仿宋" w:hAnsi="仿宋" w:hint="eastAsia"/>
          <w:color w:val="FF0000"/>
        </w:rPr>
        <w:t>文档编写：Microsoft Word 2007.</w:t>
      </w:r>
    </w:p>
    <w:p w14:paraId="549F84A7" w14:textId="77777777" w:rsidR="0013171C" w:rsidRPr="00E969E9" w:rsidRDefault="0013171C" w:rsidP="0013171C">
      <w:pPr>
        <w:ind w:firstLine="420"/>
        <w:rPr>
          <w:rFonts w:ascii="仿宋" w:eastAsia="仿宋" w:hAnsi="仿宋"/>
          <w:color w:val="FF0000"/>
        </w:rPr>
      </w:pPr>
      <w:r w:rsidRPr="00E969E9">
        <w:rPr>
          <w:rFonts w:ascii="仿宋" w:eastAsia="仿宋" w:hAnsi="仿宋" w:hint="eastAsia"/>
          <w:color w:val="FF0000"/>
        </w:rPr>
        <w:t>c) 开发语言：JSP，JAVA</w:t>
      </w:r>
    </w:p>
    <w:p w14:paraId="06B0E076" w14:textId="77777777" w:rsidR="0013171C" w:rsidRPr="00C70D40" w:rsidRDefault="0013171C" w:rsidP="0013171C">
      <w:pPr>
        <w:pStyle w:val="a4"/>
        <w:spacing w:line="320" w:lineRule="exact"/>
        <w:ind w:firstLineChars="400" w:firstLine="960"/>
        <w:rPr>
          <w:rFonts w:ascii="仿宋" w:eastAsia="仿宋" w:hAnsi="仿宋"/>
          <w:bCs/>
          <w:color w:val="FF0000"/>
        </w:rPr>
      </w:pPr>
    </w:p>
    <w:p w14:paraId="4A9FCC4F" w14:textId="77777777" w:rsidR="0013171C" w:rsidRPr="00C70D40" w:rsidRDefault="0013171C">
      <w:pPr>
        <w:pStyle w:val="a4"/>
        <w:spacing w:line="320" w:lineRule="exact"/>
        <w:ind w:firstLineChars="0"/>
        <w:rPr>
          <w:rFonts w:ascii="仿宋" w:eastAsia="仿宋" w:hAnsi="仿宋" w:cs="宋体"/>
          <w:kern w:val="0"/>
        </w:rPr>
      </w:pPr>
    </w:p>
    <w:p w14:paraId="6F6DCA70" w14:textId="77777777" w:rsidR="0013171C" w:rsidRPr="009558C5" w:rsidRDefault="0013171C" w:rsidP="0013171C">
      <w:pPr>
        <w:pStyle w:val="2"/>
      </w:pPr>
      <w:r w:rsidRPr="009558C5">
        <w:rPr>
          <w:rFonts w:hint="eastAsia"/>
        </w:rPr>
        <w:t>系统需求分析</w:t>
      </w:r>
    </w:p>
    <w:p w14:paraId="09F962DD" w14:textId="63193C40" w:rsidR="00B04661" w:rsidRDefault="007F57CD" w:rsidP="009558C5">
      <w:pPr>
        <w:pStyle w:val="3"/>
      </w:pPr>
      <w:r>
        <w:rPr>
          <w:rFonts w:hint="eastAsia"/>
        </w:rPr>
        <w:t>总体需求简介</w:t>
      </w:r>
    </w:p>
    <w:p w14:paraId="1FB22B05" w14:textId="77777777" w:rsidR="005D04CF" w:rsidRDefault="005D04CF">
      <w:pPr>
        <w:ind w:firstLineChars="200" w:firstLine="480"/>
        <w:rPr>
          <w:rFonts w:ascii="仿宋" w:eastAsia="仿宋" w:hAnsi="仿宋"/>
        </w:rPr>
        <w:pPrChange w:id="41" w:author="郑 梓骁" w:date="2023-03-15T23:49:00Z">
          <w:pPr>
            <w:ind w:firstLine="360"/>
          </w:pPr>
        </w:pPrChange>
      </w:pPr>
      <w:r w:rsidRPr="005D04CF">
        <w:rPr>
          <w:rFonts w:ascii="仿宋" w:eastAsia="仿宋" w:hAnsi="仿宋" w:hint="eastAsia"/>
        </w:rPr>
        <w:t>需求分析阶段是数据库应用系统开发的最重要阶段。</w:t>
      </w:r>
      <w:r w:rsidRPr="005D04CF">
        <w:rPr>
          <w:rFonts w:ascii="仿宋" w:eastAsia="仿宋" w:hAnsi="仿宋"/>
        </w:rPr>
        <w:t>需求分析要求</w:t>
      </w:r>
      <w:r w:rsidRPr="005D04CF">
        <w:rPr>
          <w:rFonts w:ascii="仿宋" w:eastAsia="仿宋" w:hAnsi="仿宋" w:hint="eastAsia"/>
        </w:rPr>
        <w:t>应用系统的开发人员</w:t>
      </w:r>
      <w:r w:rsidRPr="005D04CF">
        <w:rPr>
          <w:rFonts w:ascii="仿宋" w:eastAsia="仿宋" w:hAnsi="仿宋"/>
        </w:rPr>
        <w:t>按照系统的思想，根据收集的资料，对系统目标进行分析，对业务的信息需求、功能需求以及管理中存在的问题等进行分析，抽取本质的、整体的需求，为设计一个结构良好的</w:t>
      </w:r>
      <w:r w:rsidRPr="005D04CF">
        <w:rPr>
          <w:rFonts w:ascii="仿宋" w:eastAsia="仿宋" w:hAnsi="仿宋" w:hint="eastAsia"/>
        </w:rPr>
        <w:t>数据库应用</w:t>
      </w:r>
      <w:r w:rsidRPr="005D04CF">
        <w:rPr>
          <w:rFonts w:ascii="仿宋" w:eastAsia="仿宋" w:hAnsi="仿宋"/>
        </w:rPr>
        <w:t>系统</w:t>
      </w:r>
      <w:r w:rsidRPr="005D04CF">
        <w:rPr>
          <w:rFonts w:ascii="仿宋" w:eastAsia="仿宋" w:hAnsi="仿宋" w:hint="eastAsia"/>
        </w:rPr>
        <w:t>的</w:t>
      </w:r>
      <w:r w:rsidRPr="005D04CF">
        <w:rPr>
          <w:rFonts w:ascii="仿宋" w:eastAsia="仿宋" w:hAnsi="仿宋"/>
        </w:rPr>
        <w:t>逻辑模型奠定坚实的基础。</w:t>
      </w:r>
    </w:p>
    <w:p w14:paraId="16FC9342" w14:textId="3A05E343" w:rsidR="00EB73C2" w:rsidRPr="005D04CF" w:rsidRDefault="00A853CA">
      <w:pPr>
        <w:ind w:firstLineChars="200" w:firstLine="480"/>
        <w:rPr>
          <w:rFonts w:ascii="仿宋" w:eastAsia="仿宋" w:hAnsi="仿宋"/>
        </w:rPr>
        <w:pPrChange w:id="42" w:author="郑 梓骁" w:date="2023-03-15T23:49:00Z">
          <w:pPr>
            <w:ind w:firstLine="360"/>
          </w:pPr>
        </w:pPrChange>
      </w:pPr>
      <w:r>
        <w:rPr>
          <w:rFonts w:ascii="仿宋" w:eastAsia="仿宋" w:hAnsi="仿宋" w:hint="eastAsia"/>
        </w:rPr>
        <w:t>本</w:t>
      </w:r>
      <w:r w:rsidR="0058321F">
        <w:rPr>
          <w:rFonts w:ascii="仿宋" w:eastAsia="仿宋" w:hAnsi="仿宋" w:hint="eastAsia"/>
        </w:rPr>
        <w:t>外卖</w:t>
      </w:r>
      <w:r w:rsidR="00F55D08">
        <w:rPr>
          <w:rFonts w:ascii="仿宋" w:eastAsia="仿宋" w:hAnsi="仿宋" w:hint="eastAsia"/>
        </w:rPr>
        <w:t>管理</w:t>
      </w:r>
      <w:r w:rsidR="0058321F">
        <w:rPr>
          <w:rFonts w:ascii="仿宋" w:eastAsia="仿宋" w:hAnsi="仿宋" w:hint="eastAsia"/>
        </w:rPr>
        <w:t>系统</w:t>
      </w:r>
      <w:r>
        <w:rPr>
          <w:rFonts w:ascii="仿宋" w:eastAsia="仿宋" w:hAnsi="仿宋" w:hint="eastAsia"/>
        </w:rPr>
        <w:t>旨在</w:t>
      </w:r>
      <w:r w:rsidR="00A31365" w:rsidRPr="005D04CF">
        <w:rPr>
          <w:rFonts w:ascii="仿宋" w:eastAsia="仿宋" w:hAnsi="仿宋" w:hint="eastAsia"/>
        </w:rPr>
        <w:t>对</w:t>
      </w:r>
      <w:r w:rsidR="00106C4B">
        <w:rPr>
          <w:rFonts w:ascii="仿宋" w:eastAsia="仿宋" w:hAnsi="仿宋" w:hint="eastAsia"/>
        </w:rPr>
        <w:t>外</w:t>
      </w:r>
      <w:proofErr w:type="gramStart"/>
      <w:r w:rsidR="00106C4B">
        <w:rPr>
          <w:rFonts w:ascii="仿宋" w:eastAsia="仿宋" w:hAnsi="仿宋" w:hint="eastAsia"/>
        </w:rPr>
        <w:t>卖行业</w:t>
      </w:r>
      <w:proofErr w:type="gramEnd"/>
      <w:r w:rsidR="00106C4B">
        <w:rPr>
          <w:rFonts w:ascii="仿宋" w:eastAsia="仿宋" w:hAnsi="仿宋" w:hint="eastAsia"/>
        </w:rPr>
        <w:t>的</w:t>
      </w:r>
      <w:r w:rsidR="00A31365" w:rsidRPr="005D04CF">
        <w:rPr>
          <w:rFonts w:ascii="仿宋" w:eastAsia="仿宋" w:hAnsi="仿宋" w:hint="eastAsia"/>
        </w:rPr>
        <w:t>业务进行适度的简化，突出比较核心的成分</w:t>
      </w:r>
      <w:r w:rsidR="00106C4B">
        <w:rPr>
          <w:rFonts w:ascii="仿宋" w:eastAsia="仿宋" w:hAnsi="仿宋" w:hint="eastAsia"/>
        </w:rPr>
        <w:t>，</w:t>
      </w:r>
      <w:r w:rsidR="00826917">
        <w:rPr>
          <w:rFonts w:ascii="仿宋" w:eastAsia="仿宋" w:hAnsi="仿宋" w:hint="eastAsia"/>
        </w:rPr>
        <w:t>如</w:t>
      </w:r>
      <w:r w:rsidR="00106C4B">
        <w:rPr>
          <w:rFonts w:ascii="仿宋" w:eastAsia="仿宋" w:hAnsi="仿宋" w:hint="eastAsia"/>
        </w:rPr>
        <w:t>强调用户、商家与平台之间的联系</w:t>
      </w:r>
      <w:r w:rsidR="00826917">
        <w:rPr>
          <w:rFonts w:ascii="仿宋" w:eastAsia="仿宋" w:hAnsi="仿宋" w:hint="eastAsia"/>
        </w:rPr>
        <w:t>，省略</w:t>
      </w:r>
      <w:r w:rsidR="00C70D9C">
        <w:rPr>
          <w:rFonts w:ascii="仿宋" w:eastAsia="仿宋" w:hAnsi="仿宋" w:hint="eastAsia"/>
        </w:rPr>
        <w:t>平台</w:t>
      </w:r>
      <w:r w:rsidR="000A79FC">
        <w:rPr>
          <w:rFonts w:ascii="仿宋" w:eastAsia="仿宋" w:hAnsi="仿宋" w:hint="eastAsia"/>
        </w:rPr>
        <w:t>与</w:t>
      </w:r>
      <w:r w:rsidR="004F23F8">
        <w:rPr>
          <w:rFonts w:ascii="仿宋" w:eastAsia="仿宋" w:hAnsi="仿宋" w:hint="eastAsia"/>
        </w:rPr>
        <w:t>商家的</w:t>
      </w:r>
      <w:r w:rsidR="001E33A5">
        <w:rPr>
          <w:rFonts w:ascii="仿宋" w:eastAsia="仿宋" w:hAnsi="仿宋" w:hint="eastAsia"/>
        </w:rPr>
        <w:t>注册</w:t>
      </w:r>
      <w:r w:rsidR="00BA02F3">
        <w:rPr>
          <w:rFonts w:ascii="仿宋" w:eastAsia="仿宋" w:hAnsi="仿宋" w:hint="eastAsia"/>
        </w:rPr>
        <w:t>协议</w:t>
      </w:r>
      <w:r w:rsidR="001E33A5">
        <w:rPr>
          <w:rFonts w:ascii="仿宋" w:eastAsia="仿宋" w:hAnsi="仿宋" w:hint="eastAsia"/>
        </w:rPr>
        <w:t>等等</w:t>
      </w:r>
      <w:r w:rsidR="00670587">
        <w:rPr>
          <w:rFonts w:ascii="仿宋" w:eastAsia="仿宋" w:hAnsi="仿宋" w:hint="eastAsia"/>
        </w:rPr>
        <w:t>。</w:t>
      </w:r>
    </w:p>
    <w:p w14:paraId="1F750A9B" w14:textId="77777777" w:rsidR="005D04CF" w:rsidRPr="005D04CF" w:rsidRDefault="005D04CF" w:rsidP="00B04661"/>
    <w:p w14:paraId="61E8535D" w14:textId="549C6638" w:rsidR="009558C5" w:rsidRPr="009558C5" w:rsidRDefault="005E5502" w:rsidP="009D277F">
      <w:pPr>
        <w:pStyle w:val="3"/>
      </w:pPr>
      <w:r>
        <w:rPr>
          <w:rFonts w:hint="eastAsia"/>
        </w:rPr>
        <w:t>用户总体业务构造</w:t>
      </w:r>
    </w:p>
    <w:p w14:paraId="5DC9A266" w14:textId="1933476A" w:rsidR="005D04CF" w:rsidRDefault="00800AFC" w:rsidP="00AA25E7">
      <w:pPr>
        <w:ind w:firstLineChars="200" w:firstLine="480"/>
      </w:pPr>
      <w:r>
        <w:rPr>
          <w:rFonts w:hint="eastAsia"/>
        </w:rPr>
        <w:t>外卖</w:t>
      </w:r>
      <w:r w:rsidR="004F6C39">
        <w:rPr>
          <w:rFonts w:hint="eastAsia"/>
        </w:rPr>
        <w:t>平台</w:t>
      </w:r>
      <w:r w:rsidR="00E172F9">
        <w:rPr>
          <w:rFonts w:hint="eastAsia"/>
        </w:rPr>
        <w:t>管理业务，包括</w:t>
      </w:r>
      <w:r w:rsidR="00E172F9">
        <w:rPr>
          <w:rFonts w:hint="eastAsia"/>
        </w:rPr>
        <w:t>4</w:t>
      </w:r>
      <w:r w:rsidR="00E172F9">
        <w:rPr>
          <w:rFonts w:hint="eastAsia"/>
        </w:rPr>
        <w:t>个主要部分：</w:t>
      </w:r>
      <w:r w:rsidR="009313D9">
        <w:rPr>
          <w:rFonts w:hint="eastAsia"/>
        </w:rPr>
        <w:t>商家</w:t>
      </w:r>
      <w:r w:rsidR="00BF41C7">
        <w:rPr>
          <w:rFonts w:hint="eastAsia"/>
        </w:rPr>
        <w:t>信息</w:t>
      </w:r>
      <w:r w:rsidR="006079CA">
        <w:rPr>
          <w:rFonts w:hint="eastAsia"/>
        </w:rPr>
        <w:t>管理</w:t>
      </w:r>
      <w:r w:rsidR="00E172F9">
        <w:rPr>
          <w:rFonts w:hint="eastAsia"/>
        </w:rPr>
        <w:t>、</w:t>
      </w:r>
      <w:r w:rsidR="00AA25E7">
        <w:rPr>
          <w:rFonts w:hint="eastAsia"/>
        </w:rPr>
        <w:t>用户信息管理、</w:t>
      </w:r>
      <w:r w:rsidR="006079CA">
        <w:rPr>
          <w:rFonts w:hint="eastAsia"/>
        </w:rPr>
        <w:t>配送</w:t>
      </w:r>
      <w:r w:rsidR="000827EE">
        <w:rPr>
          <w:rFonts w:hint="eastAsia"/>
        </w:rPr>
        <w:t>员信息管理</w:t>
      </w:r>
      <w:r w:rsidR="00AA25E7">
        <w:rPr>
          <w:rFonts w:hint="eastAsia"/>
        </w:rPr>
        <w:t>以及</w:t>
      </w:r>
      <w:r w:rsidR="006079CA">
        <w:rPr>
          <w:rFonts w:hint="eastAsia"/>
        </w:rPr>
        <w:t>后台管理系统</w:t>
      </w:r>
      <w:r w:rsidR="00E172F9">
        <w:rPr>
          <w:rFonts w:hint="eastAsia"/>
        </w:rPr>
        <w:t>。各部分具体的内容：</w:t>
      </w:r>
    </w:p>
    <w:p w14:paraId="70D4F721" w14:textId="194DE844" w:rsidR="00AA25E7" w:rsidRDefault="00AA25E7">
      <w:pPr>
        <w:numPr>
          <w:ilvl w:val="0"/>
          <w:numId w:val="48"/>
        </w:numPr>
        <w:ind w:left="0" w:firstLine="567"/>
        <w:pPrChange w:id="43" w:author="郑 梓骁" w:date="2023-03-15T23:51:00Z">
          <w:pPr/>
        </w:pPrChange>
      </w:pPr>
      <w:del w:id="44" w:author="郑 梓骁" w:date="2023-03-15T23:49:00Z">
        <w:r w:rsidDel="00052DBF">
          <w:rPr>
            <w:rFonts w:hint="eastAsia"/>
          </w:rPr>
          <w:delText>（</w:delText>
        </w:r>
        <w:r w:rsidDel="00052DBF">
          <w:rPr>
            <w:rFonts w:hint="eastAsia"/>
          </w:rPr>
          <w:delText>1</w:delText>
        </w:r>
        <w:r w:rsidDel="00052DBF">
          <w:rPr>
            <w:rFonts w:hint="eastAsia"/>
          </w:rPr>
          <w:delText>）</w:delText>
        </w:r>
      </w:del>
      <w:r>
        <w:rPr>
          <w:rFonts w:hint="eastAsia"/>
        </w:rPr>
        <w:t>商家信息</w:t>
      </w:r>
      <w:r w:rsidR="002E16DA">
        <w:rPr>
          <w:rFonts w:hint="eastAsia"/>
        </w:rPr>
        <w:t>管理</w:t>
      </w:r>
      <w:r>
        <w:rPr>
          <w:rFonts w:hint="eastAsia"/>
        </w:rPr>
        <w:t>：</w:t>
      </w:r>
      <w:r w:rsidR="005C3759">
        <w:rPr>
          <w:rFonts w:hint="eastAsia"/>
        </w:rPr>
        <w:t>各个商家的经营者</w:t>
      </w:r>
      <w:ins w:id="45" w:author="郑 梓骁" w:date="2023-03-15T23:59:00Z">
        <w:r w:rsidR="006A68E4">
          <w:rPr>
            <w:rFonts w:hint="eastAsia"/>
          </w:rPr>
          <w:t>通过商家信息管理模块</w:t>
        </w:r>
      </w:ins>
      <w:r w:rsidR="004E62FF">
        <w:rPr>
          <w:rFonts w:hint="eastAsia"/>
        </w:rPr>
        <w:t>完成</w:t>
      </w:r>
      <w:r w:rsidR="00926790">
        <w:rPr>
          <w:rFonts w:hint="eastAsia"/>
        </w:rPr>
        <w:t>商店的注册</w:t>
      </w:r>
      <w:r w:rsidR="004E62FF">
        <w:rPr>
          <w:rFonts w:hint="eastAsia"/>
        </w:rPr>
        <w:t>、</w:t>
      </w:r>
      <w:ins w:id="46" w:author="郑 梓骁" w:date="2023-03-15T23:52:00Z">
        <w:r w:rsidR="006A68E4">
          <w:rPr>
            <w:rFonts w:hint="eastAsia"/>
          </w:rPr>
          <w:t>工商营业认证与阳光厨房接入、</w:t>
        </w:r>
      </w:ins>
      <w:r w:rsidR="000979F3">
        <w:rPr>
          <w:rFonts w:hint="eastAsia"/>
        </w:rPr>
        <w:t>商品菜单与业绩的录入</w:t>
      </w:r>
      <w:r w:rsidR="00EE632E">
        <w:rPr>
          <w:rFonts w:hint="eastAsia"/>
        </w:rPr>
        <w:t>与修改</w:t>
      </w:r>
      <w:r w:rsidR="000979F3">
        <w:rPr>
          <w:rFonts w:hint="eastAsia"/>
        </w:rPr>
        <w:t>、</w:t>
      </w:r>
      <w:r w:rsidR="00AB3170">
        <w:rPr>
          <w:rFonts w:hint="eastAsia"/>
        </w:rPr>
        <w:t>订单登记</w:t>
      </w:r>
      <w:r w:rsidR="004E62FF">
        <w:rPr>
          <w:rFonts w:hint="eastAsia"/>
        </w:rPr>
        <w:t>等处理</w:t>
      </w:r>
      <w:r w:rsidR="000979F3">
        <w:rPr>
          <w:rFonts w:hint="eastAsia"/>
        </w:rPr>
        <w:t>。</w:t>
      </w:r>
    </w:p>
    <w:p w14:paraId="73762E92" w14:textId="19815A25" w:rsidR="00AA25E7" w:rsidRPr="002261B9" w:rsidRDefault="00AA25E7">
      <w:pPr>
        <w:numPr>
          <w:ilvl w:val="0"/>
          <w:numId w:val="48"/>
        </w:numPr>
        <w:ind w:left="0" w:firstLine="567"/>
        <w:pPrChange w:id="47" w:author="郑 梓骁" w:date="2023-03-15T23:51:00Z">
          <w:pPr/>
        </w:pPrChange>
      </w:pPr>
      <w:del w:id="48" w:author="郑 梓骁" w:date="2023-03-15T23:50:00Z">
        <w:r w:rsidDel="00052DBF">
          <w:rPr>
            <w:rFonts w:hint="eastAsia"/>
          </w:rPr>
          <w:lastRenderedPageBreak/>
          <w:delText>（</w:delText>
        </w:r>
        <w:r w:rsidDel="00052DBF">
          <w:rPr>
            <w:rFonts w:hint="eastAsia"/>
          </w:rPr>
          <w:delText>2</w:delText>
        </w:r>
        <w:r w:rsidDel="00052DBF">
          <w:rPr>
            <w:rFonts w:hint="eastAsia"/>
          </w:rPr>
          <w:delText>）</w:delText>
        </w:r>
      </w:del>
      <w:r w:rsidR="00450231">
        <w:rPr>
          <w:rFonts w:hint="eastAsia"/>
        </w:rPr>
        <w:t>用</w:t>
      </w:r>
      <w:r>
        <w:rPr>
          <w:rFonts w:hint="eastAsia"/>
        </w:rPr>
        <w:t>户信息管理</w:t>
      </w:r>
      <w:ins w:id="49" w:author="郑 梓骁" w:date="2023-03-16T00:00:00Z">
        <w:r w:rsidR="006A68E4">
          <w:rPr>
            <w:rFonts w:hint="eastAsia"/>
          </w:rPr>
          <w:t>与下单</w:t>
        </w:r>
      </w:ins>
      <w:r>
        <w:rPr>
          <w:rFonts w:hint="eastAsia"/>
        </w:rPr>
        <w:t>：</w:t>
      </w:r>
      <w:r w:rsidR="007A6FC8">
        <w:rPr>
          <w:rFonts w:hint="eastAsia"/>
        </w:rPr>
        <w:t>用户</w:t>
      </w:r>
      <w:r w:rsidR="00401EE3">
        <w:rPr>
          <w:rFonts w:hint="eastAsia"/>
        </w:rPr>
        <w:t>可</w:t>
      </w:r>
      <w:r w:rsidR="00481703">
        <w:rPr>
          <w:rFonts w:hint="eastAsia"/>
        </w:rPr>
        <w:t>在</w:t>
      </w:r>
      <w:ins w:id="50" w:author="郑 梓骁" w:date="2023-03-15T23:59:00Z">
        <w:r w:rsidR="006A68E4">
          <w:rPr>
            <w:rFonts w:hint="eastAsia"/>
          </w:rPr>
          <w:t>用户信息管理模块</w:t>
        </w:r>
      </w:ins>
      <w:del w:id="51" w:author="郑 梓骁" w:date="2023-03-15T23:59:00Z">
        <w:r w:rsidR="00481703" w:rsidDel="006A68E4">
          <w:rPr>
            <w:rFonts w:hint="eastAsia"/>
          </w:rPr>
          <w:delText>平台</w:delText>
        </w:r>
      </w:del>
      <w:r w:rsidR="00481703">
        <w:rPr>
          <w:rFonts w:hint="eastAsia"/>
        </w:rPr>
        <w:t>上</w:t>
      </w:r>
      <w:r w:rsidR="00401EE3">
        <w:rPr>
          <w:rFonts w:hint="eastAsia"/>
        </w:rPr>
        <w:t>完善</w:t>
      </w:r>
      <w:r w:rsidR="00481703">
        <w:rPr>
          <w:rFonts w:hint="eastAsia"/>
        </w:rPr>
        <w:t>个人信息</w:t>
      </w:r>
      <w:r w:rsidR="00401EE3">
        <w:rPr>
          <w:rFonts w:hint="eastAsia"/>
        </w:rPr>
        <w:t>，</w:t>
      </w:r>
      <w:r w:rsidR="005742DE">
        <w:rPr>
          <w:rFonts w:hint="eastAsia"/>
        </w:rPr>
        <w:t>包括</w:t>
      </w:r>
      <w:r w:rsidR="00056776">
        <w:rPr>
          <w:rFonts w:hint="eastAsia"/>
        </w:rPr>
        <w:t>姓名、联系方式、地址等</w:t>
      </w:r>
      <w:r w:rsidR="00481703">
        <w:rPr>
          <w:rFonts w:hint="eastAsia"/>
        </w:rPr>
        <w:t>的</w:t>
      </w:r>
      <w:r w:rsidR="00401EE3">
        <w:rPr>
          <w:rFonts w:hint="eastAsia"/>
        </w:rPr>
        <w:t>增删改查</w:t>
      </w:r>
      <w:ins w:id="52" w:author="郑 梓骁" w:date="2023-03-16T00:00:00Z">
        <w:r w:rsidR="006A68E4">
          <w:rPr>
            <w:rFonts w:hint="eastAsia"/>
          </w:rPr>
          <w:t>，同时可在此模块进行店铺浏览与外卖下单</w:t>
        </w:r>
      </w:ins>
      <w:r w:rsidR="00BF57C5">
        <w:rPr>
          <w:rFonts w:hint="eastAsia"/>
        </w:rPr>
        <w:t>，</w:t>
      </w:r>
      <w:r w:rsidR="00091975">
        <w:rPr>
          <w:rFonts w:hint="eastAsia"/>
        </w:rPr>
        <w:t>且用户</w:t>
      </w:r>
      <w:r w:rsidR="009D3765">
        <w:rPr>
          <w:rFonts w:hint="eastAsia"/>
        </w:rPr>
        <w:t>拥有查看订单状态的</w:t>
      </w:r>
      <w:del w:id="53" w:author="郑 梓骁" w:date="2023-03-15T23:52:00Z">
        <w:r w:rsidR="009D3765" w:rsidDel="006A68E4">
          <w:rPr>
            <w:rFonts w:hint="eastAsia"/>
          </w:rPr>
          <w:delText>权限</w:delText>
        </w:r>
      </w:del>
      <w:ins w:id="54" w:author="郑 梓骁" w:date="2023-03-15T23:52:00Z">
        <w:r w:rsidR="006A68E4">
          <w:rPr>
            <w:rFonts w:hint="eastAsia"/>
          </w:rPr>
          <w:t>功能</w:t>
        </w:r>
      </w:ins>
      <w:r w:rsidR="00056776">
        <w:rPr>
          <w:rFonts w:hint="eastAsia"/>
        </w:rPr>
        <w:t>。</w:t>
      </w:r>
    </w:p>
    <w:p w14:paraId="11BA2C89" w14:textId="332F500A" w:rsidR="00AA25E7" w:rsidRPr="002D0E1B" w:rsidRDefault="00AA25E7">
      <w:pPr>
        <w:numPr>
          <w:ilvl w:val="0"/>
          <w:numId w:val="48"/>
        </w:numPr>
        <w:ind w:left="0" w:firstLine="567"/>
        <w:pPrChange w:id="55" w:author="郑 梓骁" w:date="2023-03-15T23:51:00Z">
          <w:pPr/>
        </w:pPrChange>
      </w:pPr>
      <w:del w:id="56" w:author="郑 梓骁" w:date="2023-03-15T23:50:00Z">
        <w:r w:rsidDel="00052DBF">
          <w:rPr>
            <w:rFonts w:hint="eastAsia"/>
          </w:rPr>
          <w:delText>（</w:delText>
        </w:r>
        <w:r w:rsidDel="00052DBF">
          <w:rPr>
            <w:rFonts w:hint="eastAsia"/>
          </w:rPr>
          <w:delText>3</w:delText>
        </w:r>
        <w:r w:rsidDel="00052DBF">
          <w:rPr>
            <w:rFonts w:hint="eastAsia"/>
          </w:rPr>
          <w:delText>）</w:delText>
        </w:r>
      </w:del>
      <w:r w:rsidR="006079CA">
        <w:rPr>
          <w:rFonts w:hint="eastAsia"/>
        </w:rPr>
        <w:t>配送</w:t>
      </w:r>
      <w:r w:rsidR="00B4004A">
        <w:rPr>
          <w:rFonts w:hint="eastAsia"/>
        </w:rPr>
        <w:t>员信息管理</w:t>
      </w:r>
      <w:r>
        <w:rPr>
          <w:rFonts w:hint="eastAsia"/>
        </w:rPr>
        <w:t>：</w:t>
      </w:r>
      <w:r w:rsidR="007D5553">
        <w:rPr>
          <w:rFonts w:hint="eastAsia"/>
        </w:rPr>
        <w:t>配送员</w:t>
      </w:r>
      <w:r w:rsidR="008D2D7A">
        <w:rPr>
          <w:rFonts w:hint="eastAsia"/>
        </w:rPr>
        <w:t>在平台上完成</w:t>
      </w:r>
      <w:r w:rsidR="00190F4F">
        <w:rPr>
          <w:rFonts w:hint="eastAsia"/>
        </w:rPr>
        <w:t>实名认证</w:t>
      </w:r>
      <w:r w:rsidR="00180C92">
        <w:rPr>
          <w:rFonts w:hint="eastAsia"/>
        </w:rPr>
        <w:t>与</w:t>
      </w:r>
      <w:r w:rsidR="000615F4">
        <w:rPr>
          <w:rFonts w:hint="eastAsia"/>
        </w:rPr>
        <w:t>健康证</w:t>
      </w:r>
      <w:r w:rsidR="00360FB7">
        <w:rPr>
          <w:rFonts w:hint="eastAsia"/>
        </w:rPr>
        <w:t>绑定，</w:t>
      </w:r>
      <w:r w:rsidR="008540C0">
        <w:rPr>
          <w:rFonts w:hint="eastAsia"/>
        </w:rPr>
        <w:t>其工号</w:t>
      </w:r>
      <w:r w:rsidR="00A63CA1">
        <w:rPr>
          <w:rFonts w:hint="eastAsia"/>
        </w:rPr>
        <w:t>由平台分配。</w:t>
      </w:r>
      <w:r w:rsidR="00004FAF">
        <w:rPr>
          <w:rFonts w:hint="eastAsia"/>
        </w:rPr>
        <w:t>拥有</w:t>
      </w:r>
      <w:r w:rsidR="00E50E6D">
        <w:rPr>
          <w:rFonts w:hint="eastAsia"/>
        </w:rPr>
        <w:t>查看</w:t>
      </w:r>
      <w:r w:rsidR="00004FAF">
        <w:rPr>
          <w:rFonts w:hint="eastAsia"/>
        </w:rPr>
        <w:t>订单</w:t>
      </w:r>
      <w:r w:rsidR="00E50E6D">
        <w:rPr>
          <w:rFonts w:hint="eastAsia"/>
        </w:rPr>
        <w:t>信息</w:t>
      </w:r>
      <w:r w:rsidR="00F22D5D">
        <w:rPr>
          <w:rFonts w:hint="eastAsia"/>
        </w:rPr>
        <w:t>和修改订单配送状态的权限</w:t>
      </w:r>
      <w:r w:rsidR="005622A3">
        <w:rPr>
          <w:rFonts w:hint="eastAsia"/>
        </w:rPr>
        <w:t>。</w:t>
      </w:r>
    </w:p>
    <w:p w14:paraId="3FD16845" w14:textId="6F8B7695" w:rsidR="00700CA9" w:rsidRPr="002261B9" w:rsidRDefault="00025024">
      <w:pPr>
        <w:numPr>
          <w:ilvl w:val="0"/>
          <w:numId w:val="48"/>
        </w:numPr>
        <w:ind w:left="0" w:firstLine="553"/>
        <w:pPrChange w:id="57" w:author="郑 梓骁" w:date="2023-03-15T23:51:00Z">
          <w:pPr/>
        </w:pPrChange>
      </w:pPr>
      <w:del w:id="58" w:author="郑 梓骁" w:date="2023-03-15T23:50:00Z">
        <w:r w:rsidDel="00052DBF">
          <w:rPr>
            <w:rFonts w:hint="eastAsia"/>
          </w:rPr>
          <w:delText>（</w:delText>
        </w:r>
        <w:r w:rsidDel="00052DBF">
          <w:rPr>
            <w:rFonts w:hint="eastAsia"/>
          </w:rPr>
          <w:delText>4</w:delText>
        </w:r>
        <w:r w:rsidDel="00052DBF">
          <w:rPr>
            <w:rFonts w:hint="eastAsia"/>
          </w:rPr>
          <w:delText>）</w:delText>
        </w:r>
      </w:del>
      <w:r w:rsidR="006079CA">
        <w:rPr>
          <w:rFonts w:hint="eastAsia"/>
        </w:rPr>
        <w:t>后台管理系统</w:t>
      </w:r>
      <w:r w:rsidR="00A2616A">
        <w:rPr>
          <w:rFonts w:hint="eastAsia"/>
        </w:rPr>
        <w:t>：</w:t>
      </w:r>
      <w:r w:rsidR="00521247">
        <w:rPr>
          <w:rFonts w:hint="eastAsia"/>
        </w:rPr>
        <w:t>后台</w:t>
      </w:r>
      <w:ins w:id="59" w:author="郑 梓骁" w:date="2023-03-16T00:06:00Z">
        <w:r w:rsidR="00D13B9E">
          <w:rPr>
            <w:rFonts w:hint="eastAsia"/>
          </w:rPr>
          <w:t>能够</w:t>
        </w:r>
      </w:ins>
      <w:del w:id="60" w:author="郑 梓骁" w:date="2023-03-16T00:06:00Z">
        <w:r w:rsidR="00521247" w:rsidDel="00D13B9E">
          <w:rPr>
            <w:rFonts w:hint="eastAsia"/>
          </w:rPr>
          <w:delText>需要</w:delText>
        </w:r>
      </w:del>
      <w:r w:rsidR="00935D98">
        <w:rPr>
          <w:rFonts w:hint="eastAsia"/>
        </w:rPr>
        <w:t>统一管理商家</w:t>
      </w:r>
      <w:r w:rsidR="00743032">
        <w:rPr>
          <w:rFonts w:hint="eastAsia"/>
        </w:rPr>
        <w:t>、用户（包括客户和配送员）</w:t>
      </w:r>
      <w:r w:rsidR="00227CF6">
        <w:rPr>
          <w:rFonts w:hint="eastAsia"/>
        </w:rPr>
        <w:t>以及各个订单</w:t>
      </w:r>
      <w:r w:rsidR="00743032">
        <w:rPr>
          <w:rFonts w:hint="eastAsia"/>
        </w:rPr>
        <w:t>的信息</w:t>
      </w:r>
      <w:r w:rsidR="00465446">
        <w:rPr>
          <w:rFonts w:hint="eastAsia"/>
        </w:rPr>
        <w:t>，</w:t>
      </w:r>
      <w:r w:rsidR="00B0799A">
        <w:rPr>
          <w:rFonts w:hint="eastAsia"/>
        </w:rPr>
        <w:t>统计</w:t>
      </w:r>
      <w:r w:rsidR="00076957">
        <w:rPr>
          <w:rFonts w:hint="eastAsia"/>
        </w:rPr>
        <w:t>商</w:t>
      </w:r>
      <w:r w:rsidR="00697380">
        <w:rPr>
          <w:rFonts w:hint="eastAsia"/>
        </w:rPr>
        <w:t>家、配送员的收入</w:t>
      </w:r>
      <w:r w:rsidR="00E32AEE">
        <w:rPr>
          <w:rFonts w:hint="eastAsia"/>
        </w:rPr>
        <w:t>与平台总</w:t>
      </w:r>
      <w:r w:rsidR="0030417E">
        <w:rPr>
          <w:rFonts w:hint="eastAsia"/>
        </w:rPr>
        <w:t>营业额</w:t>
      </w:r>
      <w:ins w:id="61" w:author="郑 梓骁" w:date="2023-03-16T00:06:00Z">
        <w:r w:rsidR="00D13B9E">
          <w:rPr>
            <w:rFonts w:hint="eastAsia"/>
          </w:rPr>
          <w:t>等数据信息</w:t>
        </w:r>
      </w:ins>
      <w:r w:rsidR="00697380">
        <w:rPr>
          <w:rFonts w:hint="eastAsia"/>
        </w:rPr>
        <w:t>，并根据客户的</w:t>
      </w:r>
      <w:r w:rsidR="007F10FF">
        <w:rPr>
          <w:rFonts w:hint="eastAsia"/>
        </w:rPr>
        <w:t>消费金额</w:t>
      </w:r>
      <w:ins w:id="62" w:author="郑 梓骁" w:date="2023-03-16T00:06:00Z">
        <w:r w:rsidR="00D13B9E">
          <w:rPr>
            <w:rFonts w:hint="eastAsia"/>
          </w:rPr>
          <w:t>自动</w:t>
        </w:r>
      </w:ins>
      <w:r w:rsidR="009B0E45">
        <w:rPr>
          <w:rFonts w:hint="eastAsia"/>
        </w:rPr>
        <w:t>划分会员等级。</w:t>
      </w:r>
    </w:p>
    <w:p w14:paraId="17D73010" w14:textId="5F99E57F" w:rsidR="00AA25E7" w:rsidRPr="00700CA9" w:rsidRDefault="00AA25E7" w:rsidP="00076711"/>
    <w:p w14:paraId="5B7B693F" w14:textId="0019D9CE" w:rsidR="005E5502" w:rsidRDefault="000C0700" w:rsidP="009558C5">
      <w:pPr>
        <w:pStyle w:val="3"/>
      </w:pPr>
      <w:r>
        <w:rPr>
          <w:rFonts w:hint="eastAsia"/>
        </w:rPr>
        <w:t>系统功能设想</w:t>
      </w:r>
    </w:p>
    <w:p w14:paraId="7C323BA3" w14:textId="77777777" w:rsidR="00CA37EE" w:rsidRDefault="00CA37EE" w:rsidP="00CA37EE">
      <w:pPr>
        <w:ind w:firstLine="420"/>
      </w:pPr>
      <w:r>
        <w:rPr>
          <w:rFonts w:hint="eastAsia"/>
        </w:rPr>
        <w:t>这里的功能划分，是根据第一阶段需求调查基础上进行的初步划分。随着需求调查的深入，功能模块随着对需求了解的明确得到调整。</w:t>
      </w:r>
    </w:p>
    <w:p w14:paraId="2E26E26A" w14:textId="3E127052" w:rsidR="00CA37EE" w:rsidRDefault="005769B4" w:rsidP="00CA37EE">
      <w:pPr>
        <w:ind w:firstLine="420"/>
      </w:pPr>
      <w:r>
        <w:rPr>
          <w:rFonts w:hint="eastAsia"/>
        </w:rPr>
        <w:t>外卖</w:t>
      </w:r>
      <w:r w:rsidR="00CA37EE">
        <w:rPr>
          <w:rFonts w:hint="eastAsia"/>
        </w:rPr>
        <w:t>管理业务的</w:t>
      </w:r>
      <w:r w:rsidR="00CA37EE">
        <w:rPr>
          <w:rFonts w:hint="eastAsia"/>
        </w:rPr>
        <w:t>4</w:t>
      </w:r>
      <w:r w:rsidR="00CA37EE">
        <w:rPr>
          <w:rFonts w:hint="eastAsia"/>
        </w:rPr>
        <w:t>个主要部分，可以将系统应用程序划分为对应得</w:t>
      </w:r>
      <w:r w:rsidR="00CA37EE">
        <w:rPr>
          <w:rFonts w:hint="eastAsia"/>
        </w:rPr>
        <w:t>4</w:t>
      </w:r>
      <w:r w:rsidR="00CA37EE">
        <w:rPr>
          <w:rFonts w:hint="eastAsia"/>
        </w:rPr>
        <w:t>个子模块：包括</w:t>
      </w:r>
      <w:r>
        <w:rPr>
          <w:rFonts w:hint="eastAsia"/>
        </w:rPr>
        <w:t>用户信息管理子</w:t>
      </w:r>
      <w:r w:rsidR="00CA37EE">
        <w:rPr>
          <w:rFonts w:hint="eastAsia"/>
        </w:rPr>
        <w:t>系统、</w:t>
      </w:r>
      <w:r>
        <w:rPr>
          <w:rFonts w:hint="eastAsia"/>
        </w:rPr>
        <w:t>商家信息</w:t>
      </w:r>
      <w:r w:rsidR="00CA37EE">
        <w:rPr>
          <w:rFonts w:hint="eastAsia"/>
        </w:rPr>
        <w:t>管理子系统、</w:t>
      </w:r>
      <w:r w:rsidR="00DD41F0">
        <w:rPr>
          <w:rFonts w:hint="eastAsia"/>
        </w:rPr>
        <w:t>配送服务</w:t>
      </w:r>
      <w:r w:rsidR="00CA37EE">
        <w:rPr>
          <w:rFonts w:hint="eastAsia"/>
        </w:rPr>
        <w:t>管理子系统以及</w:t>
      </w:r>
      <w:r w:rsidR="00DD41F0">
        <w:rPr>
          <w:rFonts w:hint="eastAsia"/>
        </w:rPr>
        <w:t>后台</w:t>
      </w:r>
      <w:r w:rsidR="009A573F">
        <w:rPr>
          <w:rFonts w:hint="eastAsia"/>
        </w:rPr>
        <w:t>运营</w:t>
      </w:r>
      <w:r w:rsidR="00CA37EE">
        <w:rPr>
          <w:rFonts w:hint="eastAsia"/>
        </w:rPr>
        <w:t>子系统。根据各业务子系统所包括业务内容</w:t>
      </w:r>
      <w:r w:rsidR="00CA37EE">
        <w:rPr>
          <w:rFonts w:hint="eastAsia"/>
        </w:rPr>
        <w:t>,</w:t>
      </w:r>
      <w:r w:rsidR="00CA37EE">
        <w:rPr>
          <w:rFonts w:hint="eastAsia"/>
        </w:rPr>
        <w:t>还可以将各个子系统继续细化划分为更小的功能模块。划分的准则主要遵循模块的内聚性要求和模块间的低聚合性。如图</w:t>
      </w:r>
      <w:ins w:id="63" w:author="朱 锦乐" w:date="2023-03-16T01:56:00Z">
        <w:r w:rsidR="00032E5A" w:rsidRPr="00032E5A">
          <w:rPr>
            <w:color w:val="FF0000"/>
            <w:highlight w:val="yellow"/>
            <w:rPrChange w:id="64" w:author="朱 锦乐" w:date="2023-03-16T01:56:00Z">
              <w:rPr/>
            </w:rPrChange>
          </w:rPr>
          <w:t>X</w:t>
        </w:r>
      </w:ins>
      <w:r w:rsidR="00CA37EE">
        <w:rPr>
          <w:rFonts w:hint="eastAsia"/>
        </w:rPr>
        <w:t>所示表示一个</w:t>
      </w:r>
      <w:r w:rsidR="00B72EA0">
        <w:rPr>
          <w:rFonts w:hint="eastAsia"/>
        </w:rPr>
        <w:t>外卖</w:t>
      </w:r>
      <w:r w:rsidR="00CA37EE">
        <w:rPr>
          <w:rFonts w:hint="eastAsia"/>
        </w:rPr>
        <w:t>管理系统功能模块结构图。</w:t>
      </w:r>
    </w:p>
    <w:p w14:paraId="69FA98AC" w14:textId="650A6106" w:rsidR="00EE355D" w:rsidRPr="009048F4" w:rsidRDefault="001610B3" w:rsidP="00EE355D">
      <w:r>
        <w:lastRenderedPageBreak/>
        <w:fldChar w:fldCharType="begin"/>
      </w:r>
      <w:ins w:id="65" w:author="朱 锦乐" w:date="2023-03-16T02:03:00Z">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\\S-T</w:instrText>
        </w:r>
        <w:r>
          <w:rPr>
            <w:rFonts w:hint="eastAsia"/>
          </w:rPr>
          <w:instrText>应用系统流程图</w:instrText>
        </w:r>
        <w:r>
          <w:rPr>
            <w:rFonts w:hint="eastAsia"/>
          </w:rPr>
          <w:instrText>-inword.vsdx" "" \a \p \f 0</w:instrText>
        </w:r>
        <w:r>
          <w:instrText xml:space="preserve"> </w:instrText>
        </w:r>
      </w:ins>
      <w:r>
        <w:fldChar w:fldCharType="separate"/>
      </w:r>
      <w:ins w:id="66" w:author="朱 锦乐" w:date="2023-03-16T02:03:00Z">
        <w:r w:rsidR="00000000">
          <w:object w:dxaOrig="23205" w:dyaOrig="15404" w14:anchorId="411A6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20.25pt" o:ole="">
              <v:imagedata r:id="rId8" o:title=""/>
            </v:shape>
          </w:object>
        </w:r>
      </w:ins>
      <w:r>
        <w:fldChar w:fldCharType="end"/>
      </w:r>
    </w:p>
    <w:p w14:paraId="7EDF348D" w14:textId="4A74AF16" w:rsidR="005D04CF" w:rsidRDefault="00707690" w:rsidP="00707690">
      <w:pPr>
        <w:pStyle w:val="3"/>
        <w:rPr>
          <w:ins w:id="67" w:author="郑 梓骁" w:date="2023-03-16T01:33:00Z"/>
        </w:rPr>
      </w:pPr>
      <w:r>
        <w:rPr>
          <w:rFonts w:hint="eastAsia"/>
        </w:rPr>
        <w:t>系统数据流图</w:t>
      </w:r>
    </w:p>
    <w:p w14:paraId="0BCB0C96" w14:textId="2114609E" w:rsidR="00E37519" w:rsidRDefault="00E37519">
      <w:pPr>
        <w:ind w:firstLineChars="200" w:firstLine="480"/>
        <w:rPr>
          <w:ins w:id="68" w:author="郑 梓骁" w:date="2023-03-16T01:34:00Z"/>
        </w:rPr>
        <w:pPrChange w:id="69" w:author="郑 梓骁" w:date="2023-03-16T01:34:00Z">
          <w:pPr/>
        </w:pPrChange>
      </w:pPr>
      <w:ins w:id="70" w:author="郑 梓骁" w:date="2023-03-16T01:33:00Z">
        <w:r>
          <w:rPr>
            <w:rFonts w:hint="eastAsia"/>
          </w:rPr>
          <w:t>在本章，我们使用</w:t>
        </w:r>
      </w:ins>
      <w:ins w:id="71" w:author="郑 梓骁" w:date="2023-03-16T15:22:00Z">
        <w:r w:rsidR="00FA6A00">
          <w:rPr>
            <w:rFonts w:hint="eastAsia"/>
          </w:rPr>
          <w:t>以</w:t>
        </w:r>
      </w:ins>
      <w:proofErr w:type="spellStart"/>
      <w:ins w:id="72" w:author="郑 梓骁" w:date="2023-03-16T01:33:00Z">
        <w:r w:rsidRPr="00E37519">
          <w:rPr>
            <w:rFonts w:hint="eastAsia"/>
          </w:rPr>
          <w:t>Gane</w:t>
        </w:r>
        <w:proofErr w:type="spellEnd"/>
        <w:r w:rsidRPr="00E37519">
          <w:rPr>
            <w:rFonts w:hint="eastAsia"/>
          </w:rPr>
          <w:t>-Sarson</w:t>
        </w:r>
        <w:r w:rsidRPr="00E37519">
          <w:rPr>
            <w:rFonts w:hint="eastAsia"/>
          </w:rPr>
          <w:t>模板</w:t>
        </w:r>
      </w:ins>
      <w:ins w:id="73" w:author="郑 梓骁" w:date="2023-03-16T15:22:00Z">
        <w:r w:rsidR="00FA6A00">
          <w:rPr>
            <w:rFonts w:hint="eastAsia"/>
          </w:rPr>
          <w:t>为基础</w:t>
        </w:r>
      </w:ins>
      <w:ins w:id="74" w:author="郑 梓骁" w:date="2023-03-16T15:23:00Z">
        <w:r w:rsidR="00FA6A00">
          <w:rPr>
            <w:rFonts w:hint="eastAsia"/>
          </w:rPr>
          <w:t>美化得到的数据流图模板</w:t>
        </w:r>
      </w:ins>
      <w:ins w:id="75" w:author="郑 梓骁" w:date="2023-03-16T01:33:00Z">
        <w:r>
          <w:rPr>
            <w:rFonts w:hint="eastAsia"/>
          </w:rPr>
          <w:t>绘制</w:t>
        </w:r>
        <w:r w:rsidRPr="00E37519">
          <w:rPr>
            <w:rFonts w:hint="eastAsia"/>
          </w:rPr>
          <w:t>数据流图</w:t>
        </w:r>
        <w:r>
          <w:rPr>
            <w:rFonts w:hint="eastAsia"/>
          </w:rPr>
          <w:t>，其中的规定性</w:t>
        </w:r>
        <w:r w:rsidRPr="00E37519">
          <w:rPr>
            <w:rFonts w:hint="eastAsia"/>
          </w:rPr>
          <w:t>基本元素</w:t>
        </w:r>
        <w:r>
          <w:rPr>
            <w:rFonts w:hint="eastAsia"/>
          </w:rPr>
          <w:t>图示如下图</w:t>
        </w:r>
        <w:r w:rsidRPr="00E37519">
          <w:rPr>
            <w:highlight w:val="yellow"/>
            <w:rPrChange w:id="76" w:author="郑 梓骁" w:date="2023-03-16T01:33:00Z">
              <w:rPr/>
            </w:rPrChange>
          </w:rPr>
          <w:t>X</w:t>
        </w:r>
        <w:r w:rsidRPr="00E37519">
          <w:rPr>
            <w:rFonts w:hint="eastAsia"/>
            <w:rPrChange w:id="77" w:author="郑 梓骁" w:date="2023-03-16T01:33:00Z">
              <w:rPr>
                <w:rFonts w:hint="eastAsia"/>
                <w:highlight w:val="yellow"/>
              </w:rPr>
            </w:rPrChange>
          </w:rPr>
          <w:t>所示</w:t>
        </w:r>
      </w:ins>
      <w:ins w:id="78" w:author="郑 梓骁" w:date="2023-03-16T01:34:00Z">
        <w:r>
          <w:rPr>
            <w:rFonts w:hint="eastAsia"/>
          </w:rPr>
          <w:t>：</w:t>
        </w:r>
      </w:ins>
    </w:p>
    <w:p w14:paraId="11AA076D" w14:textId="77777777" w:rsidR="00E37519" w:rsidRDefault="00E37519">
      <w:pPr>
        <w:keepNext/>
        <w:jc w:val="center"/>
        <w:rPr>
          <w:ins w:id="79" w:author="郑 梓骁" w:date="2023-03-16T01:34:00Z"/>
        </w:rPr>
        <w:pPrChange w:id="80" w:author="郑 梓骁" w:date="2023-03-16T01:34:00Z">
          <w:pPr>
            <w:jc w:val="center"/>
          </w:pPr>
        </w:pPrChange>
      </w:pPr>
      <w:ins w:id="81" w:author="郑 梓骁" w:date="2023-03-16T01:34:00Z">
        <w:r>
          <w:object w:dxaOrig="7363" w:dyaOrig="1560" w14:anchorId="34CA51AB">
            <v:shape id="_x0000_i1026" type="#_x0000_t75" style="width:368.25pt;height:78pt" o:ole="">
              <v:imagedata r:id="rId9" o:title=""/>
            </v:shape>
            <o:OLEObject Type="Embed" ProgID="Visio.Drawing.11" ShapeID="_x0000_i1026" DrawAspect="Content" ObjectID="_1740486324" r:id="rId10"/>
          </w:object>
        </w:r>
      </w:ins>
    </w:p>
    <w:p w14:paraId="1C197DB0" w14:textId="33D5C351" w:rsidR="00E37519" w:rsidRDefault="00E37519" w:rsidP="00E37519">
      <w:pPr>
        <w:jc w:val="center"/>
        <w:rPr>
          <w:ins w:id="82" w:author="郑 梓骁" w:date="2023-03-16T01:34:00Z"/>
        </w:rPr>
      </w:pPr>
      <w:ins w:id="83" w:author="郑 梓骁" w:date="2023-03-16T01:34:00Z">
        <w:r>
          <w:rPr>
            <w:rFonts w:hint="eastAsia"/>
          </w:rPr>
          <w:t>图</w:t>
        </w:r>
        <w:r>
          <w:rPr>
            <w:rFonts w:hint="eastAsia"/>
          </w:rPr>
          <w:t xml:space="preserve"> </w:t>
        </w:r>
      </w:ins>
      <w:ins w:id="84" w:author="朱 锦乐" w:date="2023-03-16T02:06:00Z">
        <w:r w:rsidR="00E5314A">
          <w:fldChar w:fldCharType="begin"/>
        </w:r>
        <w:r w:rsidR="00E5314A">
          <w:instrText xml:space="preserve"> </w:instrText>
        </w:r>
        <w:r w:rsidR="00E5314A">
          <w:rPr>
            <w:rFonts w:hint="eastAsia"/>
          </w:rPr>
          <w:instrText>STYLEREF 1 \s</w:instrText>
        </w:r>
        <w:r w:rsidR="00E5314A">
          <w:instrText xml:space="preserve"> </w:instrText>
        </w:r>
      </w:ins>
      <w:r w:rsidR="00E5314A">
        <w:fldChar w:fldCharType="separate"/>
      </w:r>
      <w:r w:rsidR="00E5314A">
        <w:rPr>
          <w:noProof/>
        </w:rPr>
        <w:t>0</w:t>
      </w:r>
      <w:ins w:id="85" w:author="朱 锦乐" w:date="2023-03-16T02:06:00Z">
        <w:r w:rsidR="00E5314A">
          <w:fldChar w:fldCharType="end"/>
        </w:r>
        <w:r w:rsidR="00E5314A">
          <w:noBreakHyphen/>
        </w:r>
        <w:r w:rsidR="00E5314A">
          <w:fldChar w:fldCharType="begin"/>
        </w:r>
        <w:r w:rsidR="00E5314A">
          <w:instrText xml:space="preserve"> </w:instrText>
        </w:r>
        <w:r w:rsidR="00E5314A">
          <w:rPr>
            <w:rFonts w:hint="eastAsia"/>
          </w:rPr>
          <w:instrText xml:space="preserve">SEQ </w:instrText>
        </w:r>
        <w:r w:rsidR="00E5314A">
          <w:rPr>
            <w:rFonts w:hint="eastAsia"/>
          </w:rPr>
          <w:instrText>图</w:instrText>
        </w:r>
        <w:r w:rsidR="00E5314A">
          <w:rPr>
            <w:rFonts w:hint="eastAsia"/>
          </w:rPr>
          <w:instrText xml:space="preserve"> \* ARABIC \s 1</w:instrText>
        </w:r>
        <w:r w:rsidR="00E5314A">
          <w:instrText xml:space="preserve"> </w:instrText>
        </w:r>
      </w:ins>
      <w:r w:rsidR="00E5314A">
        <w:fldChar w:fldCharType="separate"/>
      </w:r>
      <w:ins w:id="86" w:author="朱 锦乐" w:date="2023-03-16T02:06:00Z">
        <w:r w:rsidR="00E5314A">
          <w:rPr>
            <w:noProof/>
          </w:rPr>
          <w:t>1</w:t>
        </w:r>
        <w:r w:rsidR="00E5314A">
          <w:fldChar w:fldCharType="end"/>
        </w:r>
      </w:ins>
      <w:ins w:id="87" w:author="郑 梓骁" w:date="2023-03-16T01:34:00Z">
        <w:del w:id="88" w:author="朱 锦乐" w:date="2023-03-16T02:06:00Z">
          <w:r w:rsidDel="00E5314A">
            <w:fldChar w:fldCharType="begin"/>
          </w:r>
          <w:r w:rsidDel="00E5314A">
            <w:delInstrText xml:space="preserve"> </w:delInstrText>
          </w:r>
          <w:r w:rsidDel="00E5314A">
            <w:rPr>
              <w:rFonts w:hint="eastAsia"/>
            </w:rPr>
            <w:delInstrText xml:space="preserve">SEQ </w:delInstrText>
          </w:r>
          <w:r w:rsidDel="00E5314A">
            <w:rPr>
              <w:rFonts w:hint="eastAsia"/>
            </w:rPr>
            <w:delInstrText>图</w:delInstrText>
          </w:r>
          <w:r w:rsidDel="00E5314A">
            <w:rPr>
              <w:rFonts w:hint="eastAsia"/>
            </w:rPr>
            <w:delInstrText xml:space="preserve"> \* ARABIC</w:delInstrText>
          </w:r>
          <w:r w:rsidDel="00E5314A">
            <w:delInstrText xml:space="preserve"> </w:delInstrText>
          </w:r>
        </w:del>
      </w:ins>
      <w:del w:id="89" w:author="朱 锦乐" w:date="2023-03-16T02:06:00Z">
        <w:r w:rsidDel="00E5314A">
          <w:fldChar w:fldCharType="separate"/>
        </w:r>
      </w:del>
      <w:ins w:id="90" w:author="郑 梓骁" w:date="2023-03-16T01:34:00Z">
        <w:del w:id="91" w:author="朱 锦乐" w:date="2023-03-16T02:06:00Z">
          <w:r w:rsidDel="00E5314A">
            <w:rPr>
              <w:noProof/>
            </w:rPr>
            <w:delText>1</w:delText>
          </w:r>
          <w:r w:rsidDel="00E5314A">
            <w:fldChar w:fldCharType="end"/>
          </w:r>
        </w:del>
        <w:r>
          <w:t xml:space="preserve"> </w:t>
        </w:r>
        <w:proofErr w:type="spellStart"/>
        <w:r>
          <w:t>Gane</w:t>
        </w:r>
        <w:proofErr w:type="spellEnd"/>
        <w:r>
          <w:t>-Sarson</w:t>
        </w:r>
        <w:r>
          <w:rPr>
            <w:rFonts w:hint="eastAsia"/>
          </w:rPr>
          <w:t>模板规定性基本元素</w:t>
        </w:r>
      </w:ins>
    </w:p>
    <w:p w14:paraId="2F1F6123" w14:textId="7B3028E9" w:rsidR="00E37519" w:rsidRDefault="00FA6A00" w:rsidP="00FA6A00">
      <w:pPr>
        <w:ind w:firstLineChars="200" w:firstLine="480"/>
        <w:rPr>
          <w:ins w:id="92" w:author="郑 梓骁" w:date="2023-03-16T15:23:00Z"/>
        </w:rPr>
      </w:pPr>
      <w:ins w:id="93" w:author="郑 梓骁" w:date="2023-03-16T15:23:00Z">
        <w:r>
          <w:rPr>
            <w:rFonts w:hint="eastAsia"/>
          </w:rPr>
          <w:t>经过我们的美化，其中规定性基本元素图示如下图</w:t>
        </w:r>
        <w:r w:rsidRPr="00FA6A00">
          <w:rPr>
            <w:highlight w:val="yellow"/>
            <w:rPrChange w:id="94" w:author="郑 梓骁" w:date="2023-03-16T15:23:00Z">
              <w:rPr/>
            </w:rPrChange>
          </w:rPr>
          <w:t>Y</w:t>
        </w:r>
        <w:r>
          <w:rPr>
            <w:rFonts w:hint="eastAsia"/>
          </w:rPr>
          <w:t>所示：</w:t>
        </w:r>
      </w:ins>
    </w:p>
    <w:p w14:paraId="019E619E" w14:textId="77777777" w:rsidR="00FA6A00" w:rsidRPr="00E37519" w:rsidRDefault="00FA6A00">
      <w:pPr>
        <w:ind w:firstLineChars="200" w:firstLine="480"/>
        <w:rPr>
          <w:ins w:id="95" w:author="郑 梓骁" w:date="2023-03-16T01:33:00Z"/>
        </w:rPr>
        <w:pPrChange w:id="96" w:author="郑 梓骁" w:date="2023-03-16T15:23:00Z">
          <w:pPr/>
        </w:pPrChange>
      </w:pPr>
    </w:p>
    <w:p w14:paraId="796DACFD" w14:textId="77777777" w:rsidR="00E37519" w:rsidRPr="00E37519" w:rsidRDefault="00E37519">
      <w:pPr>
        <w:pPrChange w:id="97" w:author="郑 梓骁" w:date="2023-03-16T01:33:00Z">
          <w:pPr>
            <w:pStyle w:val="3"/>
          </w:pPr>
        </w:pPrChange>
      </w:pPr>
    </w:p>
    <w:p w14:paraId="2C052D61" w14:textId="7265B0E4" w:rsidR="00E37519" w:rsidRDefault="00707690" w:rsidP="00E37519">
      <w:pPr>
        <w:pStyle w:val="4"/>
        <w:rPr>
          <w:ins w:id="98" w:author="郑 梓骁" w:date="2023-03-16T01:35:00Z"/>
        </w:rPr>
      </w:pPr>
      <w:r>
        <w:rPr>
          <w:rFonts w:hint="eastAsia"/>
        </w:rPr>
        <w:t>系统的全局数据流图</w:t>
      </w:r>
    </w:p>
    <w:p w14:paraId="42400214" w14:textId="661A1F01" w:rsidR="00E37519" w:rsidRDefault="00E37519" w:rsidP="00E37519">
      <w:pPr>
        <w:ind w:firstLineChars="200" w:firstLine="480"/>
        <w:rPr>
          <w:ins w:id="99" w:author="郑 梓骁" w:date="2023-03-16T01:35:00Z"/>
        </w:rPr>
      </w:pPr>
      <w:ins w:id="100" w:author="郑 梓骁" w:date="2023-03-16T01:35:00Z">
        <w:r w:rsidRPr="00E37519">
          <w:rPr>
            <w:rFonts w:hint="eastAsia"/>
          </w:rPr>
          <w:t>系统的全局数据流图，在具体的设计工具中往往也称为第</w:t>
        </w:r>
        <w:r w:rsidRPr="00E37519">
          <w:rPr>
            <w:rFonts w:hint="eastAsia"/>
          </w:rPr>
          <w:t>0</w:t>
        </w:r>
        <w:r w:rsidRPr="00E37519">
          <w:rPr>
            <w:rFonts w:hint="eastAsia"/>
          </w:rPr>
          <w:t>层或顶层数据流图，主要是从整体上描述系统的数据流，反映系统中数据的整体流向，是设计者针对用户和开发者表达</w:t>
        </w:r>
        <w:r w:rsidRPr="00E37519">
          <w:rPr>
            <w:rFonts w:hint="eastAsia"/>
          </w:rPr>
          <w:lastRenderedPageBreak/>
          <w:t>出来的一个总体描述。</w:t>
        </w:r>
      </w:ins>
      <w:ins w:id="101" w:author="郑 梓骁" w:date="2023-03-16T15:34:00Z">
        <w:r w:rsidR="004D3935">
          <w:rPr>
            <w:rFonts w:hint="eastAsia"/>
          </w:rPr>
          <w:t>本文的所有数据流图均通过</w:t>
        </w:r>
        <w:r w:rsidR="004D3935">
          <w:rPr>
            <w:rFonts w:hint="eastAsia"/>
          </w:rPr>
          <w:t>Microsoft</w:t>
        </w:r>
        <w:r w:rsidR="004D3935">
          <w:t xml:space="preserve"> </w:t>
        </w:r>
        <w:r w:rsidR="004D3935">
          <w:rPr>
            <w:rFonts w:hint="eastAsia"/>
          </w:rPr>
          <w:t>Visio</w:t>
        </w:r>
        <w:r w:rsidR="004D3935">
          <w:t xml:space="preserve"> 365</w:t>
        </w:r>
        <w:r w:rsidR="004D3935">
          <w:rPr>
            <w:rFonts w:hint="eastAsia"/>
          </w:rPr>
          <w:t>进行绘制。</w:t>
        </w:r>
      </w:ins>
    </w:p>
    <w:p w14:paraId="5C90C07E" w14:textId="7F6D1AB4" w:rsidR="00E37519" w:rsidRDefault="00E37519" w:rsidP="00E37519">
      <w:pPr>
        <w:ind w:firstLineChars="200" w:firstLine="480"/>
        <w:rPr>
          <w:ins w:id="102" w:author="郑 梓骁" w:date="2023-03-16T01:36:00Z"/>
        </w:rPr>
      </w:pPr>
      <w:ins w:id="103" w:author="郑 梓骁" w:date="2023-03-16T01:35:00Z">
        <w:r>
          <w:rPr>
            <w:rFonts w:hint="eastAsia"/>
          </w:rPr>
          <w:t>我们通过对外卖平台业务的</w:t>
        </w:r>
      </w:ins>
      <w:ins w:id="104" w:author="郑 梓骁" w:date="2023-03-16T01:36:00Z">
        <w:r>
          <w:rPr>
            <w:rFonts w:hint="eastAsia"/>
          </w:rPr>
          <w:t>调查、数据的收集和信息流程分析处理，确定了该系统的主要功能，分别为：</w:t>
        </w:r>
      </w:ins>
    </w:p>
    <w:p w14:paraId="17A65DA9" w14:textId="0CFE0292" w:rsidR="00E37519" w:rsidRDefault="00FA6A00">
      <w:pPr>
        <w:numPr>
          <w:ilvl w:val="0"/>
          <w:numId w:val="53"/>
        </w:numPr>
        <w:ind w:left="0" w:firstLine="480"/>
        <w:rPr>
          <w:ins w:id="105" w:author="郑 梓骁" w:date="2023-03-16T01:36:00Z"/>
        </w:rPr>
        <w:pPrChange w:id="106" w:author="郑 梓骁" w:date="2023-03-16T15:32:00Z">
          <w:pPr>
            <w:numPr>
              <w:numId w:val="53"/>
            </w:numPr>
            <w:ind w:left="920" w:hanging="440"/>
          </w:pPr>
        </w:pPrChange>
      </w:pPr>
      <w:ins w:id="107" w:author="郑 梓骁" w:date="2023-03-16T15:26:00Z">
        <w:r>
          <w:rPr>
            <w:rFonts w:hint="eastAsia"/>
          </w:rPr>
          <w:t>用户使用平台注册账号，并对</w:t>
        </w:r>
      </w:ins>
      <w:ins w:id="108" w:author="郑 梓骁" w:date="2023-03-16T15:27:00Z">
        <w:r>
          <w:rPr>
            <w:rFonts w:hint="eastAsia"/>
          </w:rPr>
          <w:t>自身账号信息进行管理</w:t>
        </w:r>
      </w:ins>
    </w:p>
    <w:p w14:paraId="1B14D43B" w14:textId="7910385D" w:rsidR="00593CDA" w:rsidRDefault="00FA6A00">
      <w:pPr>
        <w:numPr>
          <w:ilvl w:val="0"/>
          <w:numId w:val="53"/>
        </w:numPr>
        <w:ind w:left="0" w:firstLine="480"/>
        <w:rPr>
          <w:ins w:id="109" w:author="郑 梓骁" w:date="2023-03-16T01:36:00Z"/>
        </w:rPr>
        <w:pPrChange w:id="110" w:author="郑 梓骁" w:date="2023-03-16T15:32:00Z">
          <w:pPr>
            <w:numPr>
              <w:numId w:val="53"/>
            </w:numPr>
            <w:ind w:left="920" w:hanging="440"/>
          </w:pPr>
        </w:pPrChange>
      </w:pPr>
      <w:ins w:id="111" w:author="郑 梓骁" w:date="2023-03-16T15:27:00Z">
        <w:r>
          <w:rPr>
            <w:rFonts w:hint="eastAsia"/>
          </w:rPr>
          <w:t>用户通过平台选择想要下单的商品加入购物车</w:t>
        </w:r>
      </w:ins>
      <w:ins w:id="112" w:author="郑 梓骁" w:date="2023-03-16T15:31:00Z">
        <w:r>
          <w:rPr>
            <w:rFonts w:hint="eastAsia"/>
          </w:rPr>
          <w:t>。</w:t>
        </w:r>
      </w:ins>
    </w:p>
    <w:p w14:paraId="7775760A" w14:textId="3D685A24" w:rsidR="00593CDA" w:rsidRDefault="00FA6A00">
      <w:pPr>
        <w:numPr>
          <w:ilvl w:val="0"/>
          <w:numId w:val="53"/>
        </w:numPr>
        <w:ind w:left="0" w:firstLine="480"/>
        <w:rPr>
          <w:ins w:id="113" w:author="郑 梓骁" w:date="2023-03-16T15:27:00Z"/>
        </w:rPr>
        <w:pPrChange w:id="114" w:author="郑 梓骁" w:date="2023-03-16T15:32:00Z">
          <w:pPr>
            <w:numPr>
              <w:numId w:val="53"/>
            </w:numPr>
            <w:ind w:left="920" w:hanging="440"/>
          </w:pPr>
        </w:pPrChange>
      </w:pPr>
      <w:ins w:id="115" w:author="郑 梓骁" w:date="2023-03-16T15:27:00Z">
        <w:r>
          <w:rPr>
            <w:rFonts w:hint="eastAsia"/>
          </w:rPr>
          <w:t>用户通过已存在的购物车进行下单操作</w:t>
        </w:r>
      </w:ins>
      <w:ins w:id="116" w:author="郑 梓骁" w:date="2023-03-16T15:31:00Z">
        <w:r>
          <w:rPr>
            <w:rFonts w:hint="eastAsia"/>
          </w:rPr>
          <w:t>。</w:t>
        </w:r>
      </w:ins>
    </w:p>
    <w:p w14:paraId="1426F558" w14:textId="1D8D1AB6" w:rsidR="00FA6A00" w:rsidRDefault="00FA6A00">
      <w:pPr>
        <w:numPr>
          <w:ilvl w:val="0"/>
          <w:numId w:val="53"/>
        </w:numPr>
        <w:ind w:left="0" w:firstLine="480"/>
        <w:rPr>
          <w:ins w:id="117" w:author="郑 梓骁" w:date="2023-03-16T15:28:00Z"/>
        </w:rPr>
        <w:pPrChange w:id="118" w:author="郑 梓骁" w:date="2023-03-16T15:32:00Z">
          <w:pPr>
            <w:numPr>
              <w:numId w:val="53"/>
            </w:numPr>
            <w:ind w:left="920" w:hanging="440"/>
          </w:pPr>
        </w:pPrChange>
      </w:pPr>
      <w:ins w:id="119" w:author="郑 梓骁" w:date="2023-03-16T15:27:00Z">
        <w:r>
          <w:rPr>
            <w:rFonts w:hint="eastAsia"/>
          </w:rPr>
          <w:t>用户查看自己已经提交的外卖订单，</w:t>
        </w:r>
      </w:ins>
      <w:ins w:id="120" w:author="郑 梓骁" w:date="2023-03-16T15:28:00Z">
        <w:r>
          <w:rPr>
            <w:rFonts w:hint="eastAsia"/>
          </w:rPr>
          <w:t>并进行配送进度查询与售后沟通</w:t>
        </w:r>
      </w:ins>
      <w:ins w:id="121" w:author="郑 梓骁" w:date="2023-03-16T15:31:00Z">
        <w:r>
          <w:rPr>
            <w:rFonts w:hint="eastAsia"/>
          </w:rPr>
          <w:t>。</w:t>
        </w:r>
      </w:ins>
    </w:p>
    <w:p w14:paraId="70E13267" w14:textId="06B20D7D" w:rsidR="00FA6A00" w:rsidRDefault="00FA6A00">
      <w:pPr>
        <w:numPr>
          <w:ilvl w:val="0"/>
          <w:numId w:val="53"/>
        </w:numPr>
        <w:ind w:left="0" w:firstLine="480"/>
        <w:rPr>
          <w:ins w:id="122" w:author="郑 梓骁" w:date="2023-03-16T15:28:00Z"/>
        </w:rPr>
        <w:pPrChange w:id="123" w:author="郑 梓骁" w:date="2023-03-16T15:32:00Z">
          <w:pPr>
            <w:numPr>
              <w:numId w:val="53"/>
            </w:numPr>
            <w:ind w:left="920" w:hanging="440"/>
          </w:pPr>
        </w:pPrChange>
      </w:pPr>
      <w:ins w:id="124" w:author="郑 梓骁" w:date="2023-03-16T15:28:00Z">
        <w:r>
          <w:rPr>
            <w:rFonts w:hint="eastAsia"/>
          </w:rPr>
          <w:t>商家通过平台进行外卖接单</w:t>
        </w:r>
      </w:ins>
      <w:ins w:id="125" w:author="郑 梓骁" w:date="2023-03-16T15:30:00Z">
        <w:r>
          <w:rPr>
            <w:rFonts w:hint="eastAsia"/>
          </w:rPr>
          <w:t>、查看店铺交易量等数据</w:t>
        </w:r>
      </w:ins>
      <w:ins w:id="126" w:author="郑 梓骁" w:date="2023-03-16T15:31:00Z">
        <w:r>
          <w:rPr>
            <w:rFonts w:hint="eastAsia"/>
          </w:rPr>
          <w:t>。</w:t>
        </w:r>
      </w:ins>
    </w:p>
    <w:p w14:paraId="2A8E86F3" w14:textId="15806746" w:rsidR="00FA6A00" w:rsidRDefault="00FA6A00">
      <w:pPr>
        <w:numPr>
          <w:ilvl w:val="0"/>
          <w:numId w:val="53"/>
        </w:numPr>
        <w:ind w:left="0" w:firstLine="480"/>
        <w:rPr>
          <w:ins w:id="127" w:author="郑 梓骁" w:date="2023-03-16T15:29:00Z"/>
        </w:rPr>
        <w:pPrChange w:id="128" w:author="郑 梓骁" w:date="2023-03-16T15:32:00Z">
          <w:pPr>
            <w:numPr>
              <w:numId w:val="53"/>
            </w:numPr>
            <w:ind w:left="920" w:hanging="440"/>
          </w:pPr>
        </w:pPrChange>
      </w:pPr>
      <w:ins w:id="129" w:author="郑 梓骁" w:date="2023-03-16T15:28:00Z">
        <w:r>
          <w:rPr>
            <w:rFonts w:hint="eastAsia"/>
          </w:rPr>
          <w:t>商家通过平台通知配送员进行</w:t>
        </w:r>
      </w:ins>
      <w:ins w:id="130" w:author="郑 梓骁" w:date="2023-03-16T15:29:00Z">
        <w:r>
          <w:rPr>
            <w:rFonts w:hint="eastAsia"/>
          </w:rPr>
          <w:t>餐品转交与配送</w:t>
        </w:r>
      </w:ins>
      <w:ins w:id="131" w:author="郑 梓骁" w:date="2023-03-16T15:31:00Z">
        <w:r>
          <w:rPr>
            <w:rFonts w:hint="eastAsia"/>
          </w:rPr>
          <w:t>。</w:t>
        </w:r>
      </w:ins>
    </w:p>
    <w:p w14:paraId="2E6C468D" w14:textId="371F9F54" w:rsidR="00FA6A00" w:rsidRDefault="00FA6A00">
      <w:pPr>
        <w:numPr>
          <w:ilvl w:val="0"/>
          <w:numId w:val="53"/>
        </w:numPr>
        <w:ind w:left="0" w:firstLine="480"/>
        <w:rPr>
          <w:ins w:id="132" w:author="郑 梓骁" w:date="2023-03-16T15:29:00Z"/>
        </w:rPr>
        <w:pPrChange w:id="133" w:author="郑 梓骁" w:date="2023-03-16T15:32:00Z">
          <w:pPr>
            <w:numPr>
              <w:numId w:val="53"/>
            </w:numPr>
            <w:ind w:left="920" w:hanging="440"/>
          </w:pPr>
        </w:pPrChange>
      </w:pPr>
      <w:ins w:id="134" w:author="郑 梓骁" w:date="2023-03-16T15:29:00Z">
        <w:r>
          <w:rPr>
            <w:rFonts w:hint="eastAsia"/>
          </w:rPr>
          <w:t>配送员通过平台注册账号进行接单与配送，同时通过平台对个人健康证等信息进行管理</w:t>
        </w:r>
      </w:ins>
      <w:ins w:id="135" w:author="郑 梓骁" w:date="2023-03-16T15:31:00Z">
        <w:r>
          <w:rPr>
            <w:rFonts w:hint="eastAsia"/>
          </w:rPr>
          <w:t>。</w:t>
        </w:r>
      </w:ins>
    </w:p>
    <w:p w14:paraId="4A732710" w14:textId="40BFD776" w:rsidR="00FA6A00" w:rsidRDefault="00FA6A00">
      <w:pPr>
        <w:numPr>
          <w:ilvl w:val="0"/>
          <w:numId w:val="53"/>
        </w:numPr>
        <w:ind w:left="0" w:firstLine="480"/>
        <w:rPr>
          <w:ins w:id="136" w:author="郑 梓骁" w:date="2023-03-16T01:36:00Z"/>
        </w:rPr>
        <w:pPrChange w:id="137" w:author="郑 梓骁" w:date="2023-03-16T15:32:00Z">
          <w:pPr>
            <w:numPr>
              <w:numId w:val="53"/>
            </w:numPr>
            <w:ind w:left="920" w:hanging="440"/>
          </w:pPr>
        </w:pPrChange>
      </w:pPr>
      <w:ins w:id="138" w:author="郑 梓骁" w:date="2023-03-16T15:29:00Z">
        <w:r>
          <w:rPr>
            <w:rFonts w:hint="eastAsia"/>
          </w:rPr>
          <w:t>系统</w:t>
        </w:r>
      </w:ins>
      <w:ins w:id="139" w:author="郑 梓骁" w:date="2023-03-16T15:30:00Z">
        <w:r>
          <w:rPr>
            <w:rFonts w:hint="eastAsia"/>
          </w:rPr>
          <w:t>管理员通过后台进行商户管理与招商操作，通过后台对注册用户与注册配送员进行管理，同时可通过后台</w:t>
        </w:r>
      </w:ins>
      <w:ins w:id="140" w:author="郑 梓骁" w:date="2023-03-16T15:31:00Z">
        <w:r>
          <w:rPr>
            <w:rFonts w:hint="eastAsia"/>
          </w:rPr>
          <w:t>数据看板</w:t>
        </w:r>
      </w:ins>
      <w:ins w:id="141" w:author="郑 梓骁" w:date="2023-03-16T15:30:00Z">
        <w:r>
          <w:rPr>
            <w:rFonts w:hint="eastAsia"/>
          </w:rPr>
          <w:t>查询平台</w:t>
        </w:r>
      </w:ins>
      <w:ins w:id="142" w:author="郑 梓骁" w:date="2023-03-16T15:31:00Z">
        <w:r>
          <w:rPr>
            <w:rFonts w:hint="eastAsia"/>
          </w:rPr>
          <w:t>日营业额等信息。</w:t>
        </w:r>
      </w:ins>
    </w:p>
    <w:p w14:paraId="1343288B" w14:textId="4DAD039D" w:rsidR="00593CDA" w:rsidRDefault="00593CDA" w:rsidP="00593CDA">
      <w:pPr>
        <w:ind w:left="480"/>
        <w:rPr>
          <w:ins w:id="143" w:author="郑 梓骁" w:date="2023-03-16T01:37:00Z"/>
        </w:rPr>
      </w:pPr>
      <w:ins w:id="144" w:author="郑 梓骁" w:date="2023-03-16T01:36:00Z">
        <w:r>
          <w:rPr>
            <w:rFonts w:hint="eastAsia"/>
          </w:rPr>
          <w:t>根据上文确定的系统</w:t>
        </w:r>
      </w:ins>
      <w:ins w:id="145" w:author="郑 梓骁" w:date="2023-03-16T01:37:00Z">
        <w:r>
          <w:rPr>
            <w:rFonts w:hint="eastAsia"/>
          </w:rPr>
          <w:t>主要功能所绘制的全局数据流图如下图</w:t>
        </w:r>
        <w:r w:rsidRPr="00593CDA">
          <w:rPr>
            <w:highlight w:val="yellow"/>
            <w:rPrChange w:id="146" w:author="郑 梓骁" w:date="2023-03-16T01:37:00Z">
              <w:rPr/>
            </w:rPrChange>
          </w:rPr>
          <w:t>X</w:t>
        </w:r>
        <w:r>
          <w:rPr>
            <w:rFonts w:hint="eastAsia"/>
          </w:rPr>
          <w:t>所示：</w:t>
        </w:r>
      </w:ins>
    </w:p>
    <w:p w14:paraId="54D2BB24" w14:textId="59CDD260" w:rsidR="00E5314A" w:rsidRDefault="001610B3">
      <w:pPr>
        <w:keepNext/>
        <w:jc w:val="center"/>
        <w:rPr>
          <w:ins w:id="147" w:author="朱 锦乐" w:date="2023-03-16T02:06:00Z"/>
        </w:rPr>
        <w:pPrChange w:id="148" w:author="朱 锦乐" w:date="2023-03-16T02:06:00Z">
          <w:pPr>
            <w:jc w:val="center"/>
          </w:pPr>
        </w:pPrChange>
      </w:pPr>
      <w:r>
        <w:lastRenderedPageBreak/>
        <w:fldChar w:fldCharType="begin"/>
      </w:r>
      <w:ins w:id="149" w:author="朱 锦乐" w:date="2023-03-16T02:05:00Z">
        <w:r>
          <w:instrText xml:space="preserve"> </w:instrText>
        </w:r>
        <w:r>
          <w:rPr>
            <w:rFonts w:hint="eastAsia"/>
          </w:rPr>
          <w:instrText>LINK Visio.Drawing.15 "E:\\Database-sheji\\Smelly-Tofu\\smelly-toufu\\0_</w:instrText>
        </w:r>
        <w:r>
          <w:rPr>
            <w:rFonts w:hint="eastAsia"/>
          </w:rPr>
          <w:instrText>文档</w:instrText>
        </w:r>
        <w:r>
          <w:rPr>
            <w:rFonts w:hint="eastAsia"/>
          </w:rPr>
          <w:instrText>\\1_</w:instrText>
        </w:r>
        <w:r>
          <w:rPr>
            <w:rFonts w:hint="eastAsia"/>
          </w:rPr>
          <w:instrText>第一版修改</w:instrText>
        </w:r>
        <w:r>
          <w:rPr>
            <w:rFonts w:hint="eastAsia"/>
          </w:rPr>
          <w:instrText>\\0. Visio</w:instrText>
        </w:r>
        <w:r>
          <w:rPr>
            <w:rFonts w:hint="eastAsia"/>
          </w:rPr>
          <w:instrText>图</w:instrText>
        </w:r>
        <w:r>
          <w:rPr>
            <w:rFonts w:hint="eastAsia"/>
          </w:rPr>
          <w:instrText>\\</w:instrText>
        </w:r>
        <w:r>
          <w:rPr>
            <w:rFonts w:hint="eastAsia"/>
          </w:rPr>
          <w:instrText>系统设计图</w:instrText>
        </w:r>
        <w:r>
          <w:rPr>
            <w:rFonts w:hint="eastAsia"/>
          </w:rPr>
          <w:instrText>\\</w:instrText>
        </w:r>
        <w:r>
          <w:rPr>
            <w:rFonts w:hint="eastAsia"/>
          </w:rPr>
          <w:instrText>全局数据流图</w:instrText>
        </w:r>
        <w:r>
          <w:rPr>
            <w:rFonts w:hint="eastAsia"/>
          </w:rPr>
          <w:instrText>.vsdx" "" \a \p \f 0 \* MERGEFORMAT</w:instrText>
        </w:r>
        <w:r>
          <w:instrText xml:space="preserve"> </w:instrText>
        </w:r>
      </w:ins>
      <w:r>
        <w:fldChar w:fldCharType="separate"/>
      </w:r>
      <w:ins w:id="150" w:author="朱 锦乐" w:date="2023-03-16T02:05:00Z">
        <w:r w:rsidR="00000000">
          <w:object w:dxaOrig="15854" w:dyaOrig="11730" w14:anchorId="1F3895AB">
            <v:shape id="_x0000_i1027" type="#_x0000_t75" style="width:436.5pt;height:385.5pt" o:ole="">
              <v:imagedata r:id="rId11" o:title=""/>
            </v:shape>
          </w:object>
        </w:r>
      </w:ins>
      <w:r>
        <w:fldChar w:fldCharType="end"/>
      </w:r>
    </w:p>
    <w:p w14:paraId="2E53C72D" w14:textId="10F98145" w:rsidR="00593CDA" w:rsidRPr="00E37519" w:rsidRDefault="00E5314A">
      <w:pPr>
        <w:pStyle w:val="ae"/>
        <w:jc w:val="center"/>
        <w:pPrChange w:id="151" w:author="朱 锦乐" w:date="2023-03-16T02:06:00Z">
          <w:pPr>
            <w:pStyle w:val="4"/>
          </w:pPr>
        </w:pPrChange>
      </w:pPr>
      <w:ins w:id="152" w:author="朱 锦乐" w:date="2023-03-16T02:06:00Z">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ins>
      <w:r>
        <w:fldChar w:fldCharType="separate"/>
      </w:r>
      <w:r>
        <w:rPr>
          <w:noProof/>
        </w:rPr>
        <w:t>0</w:t>
      </w:r>
      <w:ins w:id="153" w:author="朱 锦乐" w:date="2023-03-16T02:06:00Z">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ins>
      <w:r>
        <w:fldChar w:fldCharType="separate"/>
      </w:r>
      <w:ins w:id="154" w:author="朱 锦乐" w:date="2023-03-16T02:06:00Z">
        <w:r>
          <w:rPr>
            <w:noProof/>
          </w:rPr>
          <w:t>2</w:t>
        </w:r>
        <w:r>
          <w:fldChar w:fldCharType="end"/>
        </w:r>
        <w:r>
          <w:t xml:space="preserve"> </w:t>
        </w:r>
        <w:r>
          <w:rPr>
            <w:rFonts w:hint="eastAsia"/>
          </w:rPr>
          <w:t>全局数据流图</w:t>
        </w:r>
      </w:ins>
    </w:p>
    <w:p w14:paraId="312A0ADB" w14:textId="31B33DC5" w:rsidR="00707690" w:rsidRDefault="00707690" w:rsidP="00707690">
      <w:pPr>
        <w:pStyle w:val="4"/>
        <w:rPr>
          <w:ins w:id="155" w:author="郑 梓骁" w:date="2023-03-16T01:37:00Z"/>
        </w:rPr>
      </w:pPr>
      <w:r>
        <w:rPr>
          <w:rFonts w:hint="eastAsia"/>
        </w:rPr>
        <w:t>系统的局部数据流图</w:t>
      </w:r>
    </w:p>
    <w:p w14:paraId="44557A8B" w14:textId="4BB3D814" w:rsidR="00593CDA" w:rsidRPr="00707690" w:rsidRDefault="00593CDA">
      <w:pPr>
        <w:ind w:firstLineChars="200" w:firstLine="480"/>
        <w:pPrChange w:id="156" w:author="郑 梓骁" w:date="2023-03-16T15:32:00Z">
          <w:pPr>
            <w:pStyle w:val="4"/>
          </w:pPr>
        </w:pPrChange>
      </w:pPr>
      <w:ins w:id="157" w:author="郑 梓骁" w:date="2023-03-16T01:37:00Z">
        <w:r>
          <w:rPr>
            <w:rFonts w:hint="eastAsia"/>
          </w:rPr>
          <w:t>上文的全局数据流图在整体上描述了我们</w:t>
        </w:r>
        <w:r>
          <w:rPr>
            <w:rFonts w:hint="eastAsia"/>
          </w:rPr>
          <w:t>Smelly</w:t>
        </w:r>
        <w:r>
          <w:t>-</w:t>
        </w:r>
        <w:r>
          <w:rPr>
            <w:rFonts w:hint="eastAsia"/>
          </w:rPr>
          <w:t>Tof</w:t>
        </w:r>
      </w:ins>
      <w:r w:rsidR="00F254F2">
        <w:t>u</w:t>
      </w:r>
      <w:ins w:id="158" w:author="郑 梓骁" w:date="2023-03-16T01:37:00Z">
        <w:r>
          <w:rPr>
            <w:rFonts w:hint="eastAsia"/>
          </w:rPr>
          <w:t>外卖系统</w:t>
        </w:r>
      </w:ins>
      <w:ins w:id="159" w:author="郑 梓骁" w:date="2023-03-16T01:38:00Z">
        <w:r>
          <w:rPr>
            <w:rFonts w:hint="eastAsia"/>
          </w:rPr>
          <w:t>的数据流向与加工处理过程。但是对于我们这一个庞大复杂的系统来说，要清楚地表述各个系统数据的加工细节与各个数据的具体流向，仅仅使用</w:t>
        </w:r>
      </w:ins>
      <w:ins w:id="160" w:author="郑 梓骁" w:date="2023-03-16T01:39:00Z">
        <w:r>
          <w:rPr>
            <w:rFonts w:hint="eastAsia"/>
          </w:rPr>
          <w:t>全局</w:t>
        </w:r>
      </w:ins>
      <w:ins w:id="161" w:author="朱 锦乐" w:date="2023-03-16T11:16:00Z">
        <w:r w:rsidR="00710683">
          <w:rPr>
            <w:rFonts w:hint="eastAsia"/>
          </w:rPr>
          <w:t>数据流图难以完成。因此我们需要在全局数据流图的基础上，对全局数据流图</w:t>
        </w:r>
      </w:ins>
      <w:ins w:id="162" w:author="朱 锦乐" w:date="2023-03-16T11:17:00Z">
        <w:r w:rsidR="00710683">
          <w:rPr>
            <w:rFonts w:hint="eastAsia"/>
          </w:rPr>
          <w:t>的某些局部单独放大，进行进一步的细化，细化采用多级方式进行，这里以各类</w:t>
        </w:r>
      </w:ins>
      <w:ins w:id="163" w:author="朱 锦乐" w:date="2023-03-16T11:18:00Z">
        <w:r w:rsidR="00710683">
          <w:rPr>
            <w:rFonts w:hint="eastAsia"/>
          </w:rPr>
          <w:t>处理功能作为细化的分析对象。</w:t>
        </w:r>
      </w:ins>
    </w:p>
    <w:p w14:paraId="42F14CC4" w14:textId="3D3C6A56" w:rsidR="0083582B" w:rsidRDefault="00707690" w:rsidP="00707690">
      <w:pPr>
        <w:pStyle w:val="3"/>
        <w:rPr>
          <w:ins w:id="164" w:author="郑 梓骁" w:date="2023-03-16T15:34:00Z"/>
        </w:rPr>
      </w:pPr>
      <w:r>
        <w:rPr>
          <w:rFonts w:hint="eastAsia"/>
        </w:rPr>
        <w:t>数据字典</w:t>
      </w:r>
    </w:p>
    <w:p w14:paraId="51C82C59" w14:textId="2BD46688" w:rsidR="004D3935" w:rsidRPr="004D3935" w:rsidRDefault="004D3935">
      <w:pPr>
        <w:pPrChange w:id="165" w:author="郑 梓骁" w:date="2023-03-16T15:34:00Z">
          <w:pPr>
            <w:pStyle w:val="3"/>
          </w:pPr>
        </w:pPrChange>
      </w:pPr>
      <w:ins w:id="166" w:author="郑 梓骁" w:date="2023-03-16T15:37:00Z">
        <w:r>
          <w:rPr>
            <w:rFonts w:hint="eastAsia"/>
          </w:rPr>
          <w:t>数据流图表达了我们</w:t>
        </w:r>
        <w:r>
          <w:rPr>
            <w:rFonts w:hint="eastAsia"/>
          </w:rPr>
          <w:t>Smelly</w:t>
        </w:r>
        <w:r>
          <w:t xml:space="preserve"> </w:t>
        </w:r>
        <w:r>
          <w:rPr>
            <w:rFonts w:hint="eastAsia"/>
          </w:rPr>
          <w:t>Tof</w:t>
        </w:r>
      </w:ins>
      <w:r w:rsidR="00F254F2">
        <w:t>u</w:t>
      </w:r>
      <w:ins w:id="167" w:author="郑 梓骁" w:date="2023-03-16T15:37:00Z">
        <w:r>
          <w:rPr>
            <w:rFonts w:hint="eastAsia"/>
          </w:rPr>
          <w:t>平台</w:t>
        </w:r>
      </w:ins>
    </w:p>
    <w:p w14:paraId="0CFE830D" w14:textId="50F70DAF" w:rsidR="003A6A20" w:rsidRDefault="003A6A20" w:rsidP="003A6A20">
      <w:pPr>
        <w:pStyle w:val="4"/>
      </w:pPr>
      <w:r>
        <w:rPr>
          <w:rFonts w:hint="eastAsia"/>
        </w:rPr>
        <w:lastRenderedPageBreak/>
        <w:t>数据流</w:t>
      </w:r>
    </w:p>
    <w:p w14:paraId="5147A075" w14:textId="4D411F49" w:rsidR="003A6A20" w:rsidRDefault="003A6A20" w:rsidP="003A6A20">
      <w:pPr>
        <w:pStyle w:val="4"/>
      </w:pPr>
      <w:r>
        <w:rPr>
          <w:rFonts w:hint="eastAsia"/>
        </w:rPr>
        <w:t>数据存储</w:t>
      </w:r>
    </w:p>
    <w:p w14:paraId="336559E7" w14:textId="718D952E" w:rsidR="003A6A20" w:rsidRPr="003A6A20" w:rsidRDefault="003A6A20" w:rsidP="003A6A20">
      <w:pPr>
        <w:pStyle w:val="4"/>
      </w:pPr>
      <w:r>
        <w:rPr>
          <w:rFonts w:hint="eastAsia"/>
        </w:rPr>
        <w:t>过程处理逻辑</w:t>
      </w:r>
    </w:p>
    <w:p w14:paraId="2C1EF51F" w14:textId="4655CD57" w:rsidR="00AA6D1D" w:rsidRPr="003A6A20" w:rsidRDefault="00AA6D1D" w:rsidP="003A6A20">
      <w:pPr>
        <w:pStyle w:val="4"/>
      </w:pPr>
      <w:r>
        <w:rPr>
          <w:rFonts w:hint="eastAsia"/>
        </w:rPr>
        <w:t>数据项</w:t>
      </w:r>
    </w:p>
    <w:p w14:paraId="7C89045B" w14:textId="77777777" w:rsidR="0013171C" w:rsidRPr="009558C5" w:rsidRDefault="0013171C" w:rsidP="0013171C">
      <w:pPr>
        <w:pStyle w:val="2"/>
      </w:pPr>
      <w:r w:rsidRPr="009558C5">
        <w:rPr>
          <w:rFonts w:hint="eastAsia"/>
        </w:rPr>
        <w:t>系统</w:t>
      </w:r>
      <w:r w:rsidR="00760208" w:rsidRPr="009558C5">
        <w:rPr>
          <w:rFonts w:hint="eastAsia"/>
        </w:rPr>
        <w:t>概念设计</w:t>
      </w:r>
    </w:p>
    <w:p w14:paraId="754C21C5" w14:textId="77777777" w:rsidR="00720F31" w:rsidRDefault="00720F31" w:rsidP="00720F31">
      <w:pPr>
        <w:ind w:firstLineChars="200" w:firstLine="480"/>
      </w:pPr>
      <w:r>
        <w:rPr>
          <w:rFonts w:hint="eastAsia"/>
        </w:rPr>
        <w:t>上述的数据流图和数据字典共同构成了对用户需求的表达，它们是系统分析员</w:t>
      </w:r>
      <w:r>
        <w:rPr>
          <w:rFonts w:hint="eastAsia"/>
        </w:rPr>
        <w:t>(</w:t>
      </w:r>
      <w:r>
        <w:rPr>
          <w:rFonts w:hint="eastAsia"/>
        </w:rPr>
        <w:t>数据库管理员</w:t>
      </w:r>
      <w:r>
        <w:rPr>
          <w:rFonts w:hint="eastAsia"/>
        </w:rPr>
        <w:t>)</w:t>
      </w:r>
      <w:r>
        <w:rPr>
          <w:rFonts w:hint="eastAsia"/>
        </w:rPr>
        <w:t>在需求调查过程中和用户反复交互得到的。建设系统实际要处理的数据基本上已经在数据流图中得到体现，整个设计过程的后续步骤提供基础和依据。</w:t>
      </w:r>
    </w:p>
    <w:p w14:paraId="04B87489" w14:textId="77777777" w:rsidR="00720F31" w:rsidRDefault="00720F31" w:rsidP="00720F31">
      <w:pPr>
        <w:ind w:firstLineChars="200" w:firstLine="480"/>
      </w:pPr>
      <w:r>
        <w:rPr>
          <w:rFonts w:hint="eastAsia"/>
        </w:rPr>
        <w:t>概念设计就是通过对需求分析阶段所得到的信息需求进行综合、归纳与抽象，形成一个独立于具体数据库管理系统的概念模型，主要的手段为</w:t>
      </w:r>
      <w:r>
        <w:rPr>
          <w:rFonts w:hint="eastAsia"/>
        </w:rPr>
        <w:t>ER</w:t>
      </w:r>
      <w:r>
        <w:rPr>
          <w:rFonts w:hint="eastAsia"/>
        </w:rPr>
        <w:t>图。</w:t>
      </w:r>
    </w:p>
    <w:p w14:paraId="335B69E3" w14:textId="77777777" w:rsidR="00720F31" w:rsidRDefault="00720F31" w:rsidP="00720F31">
      <w:pPr>
        <w:ind w:firstLineChars="200" w:firstLine="480"/>
      </w:pPr>
      <w:r>
        <w:rPr>
          <w:rFonts w:hint="eastAsia"/>
        </w:rPr>
        <w:t>在概念设计阶段，主要采用的设计手段目前还是实体联系模型</w:t>
      </w:r>
      <w:r>
        <w:rPr>
          <w:rFonts w:hint="eastAsia"/>
        </w:rPr>
        <w:t>(E-R Model)</w:t>
      </w:r>
      <w:r>
        <w:rPr>
          <w:rFonts w:hint="eastAsia"/>
        </w:rPr>
        <w:t>。绘制</w:t>
      </w:r>
      <w:r>
        <w:rPr>
          <w:rFonts w:hint="eastAsia"/>
        </w:rPr>
        <w:t>E-R</w:t>
      </w:r>
      <w:r>
        <w:rPr>
          <w:rFonts w:hint="eastAsia"/>
        </w:rPr>
        <w:t>图的关键是确定</w:t>
      </w:r>
      <w:r>
        <w:rPr>
          <w:rFonts w:hint="eastAsia"/>
        </w:rPr>
        <w:t>E-R</w:t>
      </w:r>
      <w:r>
        <w:rPr>
          <w:rFonts w:hint="eastAsia"/>
        </w:rPr>
        <w:t>图的各种结构，包括实体、属性和联系。大部分的流行建模工具</w:t>
      </w:r>
      <w:r>
        <w:rPr>
          <w:rFonts w:hint="eastAsia"/>
        </w:rPr>
        <w:t>(</w:t>
      </w:r>
      <w:r>
        <w:rPr>
          <w:rFonts w:hint="eastAsia"/>
          <w:b/>
          <w:bCs/>
        </w:rPr>
        <w:t>Power Designer</w:t>
      </w:r>
      <w:r>
        <w:rPr>
          <w:rFonts w:hint="eastAsia"/>
          <w:b/>
          <w:bCs/>
        </w:rPr>
        <w:t>、</w:t>
      </w:r>
      <w:r>
        <w:rPr>
          <w:rFonts w:hint="eastAsia"/>
          <w:b/>
          <w:bCs/>
        </w:rPr>
        <w:t>Oracle Designer</w:t>
      </w:r>
      <w:r>
        <w:rPr>
          <w:rFonts w:hint="eastAsia"/>
          <w:b/>
          <w:bCs/>
        </w:rPr>
        <w:t>、</w:t>
      </w:r>
      <w:proofErr w:type="spellStart"/>
      <w:r>
        <w:rPr>
          <w:rFonts w:hint="eastAsia"/>
          <w:b/>
          <w:bCs/>
        </w:rPr>
        <w:t>ERwin</w:t>
      </w:r>
      <w:proofErr w:type="spellEnd"/>
      <w:r>
        <w:rPr>
          <w:rFonts w:hint="eastAsia"/>
          <w:b/>
          <w:bCs/>
        </w:rPr>
        <w:t>等</w:t>
      </w:r>
      <w:r>
        <w:rPr>
          <w:rFonts w:hint="eastAsia"/>
        </w:rPr>
        <w:t>)</w:t>
      </w:r>
      <w:r>
        <w:rPr>
          <w:rFonts w:hint="eastAsia"/>
        </w:rPr>
        <w:t>也都包含了对</w:t>
      </w:r>
      <w:r>
        <w:rPr>
          <w:rFonts w:hint="eastAsia"/>
        </w:rPr>
        <w:t>E-R</w:t>
      </w:r>
      <w:r>
        <w:rPr>
          <w:rFonts w:hint="eastAsia"/>
        </w:rPr>
        <w:t>设计手段的支持。</w:t>
      </w:r>
    </w:p>
    <w:p w14:paraId="2F7916D0" w14:textId="62313A8E" w:rsidR="002B78D6" w:rsidRPr="00720F31" w:rsidRDefault="00AA6D1D" w:rsidP="00AA6D1D">
      <w:pPr>
        <w:pStyle w:val="3"/>
      </w:pPr>
      <w:r>
        <w:rPr>
          <w:rFonts w:hint="eastAsia"/>
        </w:rPr>
        <w:t>实体</w:t>
      </w:r>
    </w:p>
    <w:p w14:paraId="21EBD58C" w14:textId="3B9CEA59" w:rsidR="00DD75B5" w:rsidRDefault="00AA6D1D" w:rsidP="00AA6D1D">
      <w:pPr>
        <w:pStyle w:val="3"/>
      </w:pPr>
      <w:r>
        <w:rPr>
          <w:rFonts w:hint="eastAsia"/>
        </w:rPr>
        <w:t>系统局部</w:t>
      </w:r>
      <w:r>
        <w:rPr>
          <w:rFonts w:hint="eastAsia"/>
        </w:rPr>
        <w:t>E-R</w:t>
      </w:r>
      <w:r>
        <w:rPr>
          <w:rFonts w:hint="eastAsia"/>
        </w:rPr>
        <w:t>图</w:t>
      </w:r>
    </w:p>
    <w:p w14:paraId="65257579" w14:textId="09D02192" w:rsidR="00AA6D1D" w:rsidRPr="00AA6D1D" w:rsidRDefault="00AA6D1D" w:rsidP="00AA6D1D">
      <w:pPr>
        <w:pStyle w:val="3"/>
      </w:pPr>
      <w:r>
        <w:rPr>
          <w:rFonts w:hint="eastAsia"/>
        </w:rPr>
        <w:t>系统全局</w:t>
      </w:r>
      <w:r>
        <w:rPr>
          <w:rFonts w:hint="eastAsia"/>
        </w:rPr>
        <w:t>E-R</w:t>
      </w:r>
      <w:r>
        <w:rPr>
          <w:rFonts w:hint="eastAsia"/>
        </w:rPr>
        <w:t>图</w:t>
      </w:r>
    </w:p>
    <w:p w14:paraId="536CF7DD" w14:textId="77777777" w:rsidR="0013171C" w:rsidRPr="00C70D40" w:rsidRDefault="0013171C" w:rsidP="0013171C">
      <w:pPr>
        <w:rPr>
          <w:rFonts w:ascii="仿宋" w:eastAsia="仿宋" w:hAnsi="仿宋"/>
        </w:rPr>
      </w:pPr>
    </w:p>
    <w:p w14:paraId="166DAC02" w14:textId="77777777" w:rsidR="0013171C" w:rsidRPr="009558C5" w:rsidRDefault="00760208" w:rsidP="0013171C">
      <w:pPr>
        <w:pStyle w:val="2"/>
      </w:pPr>
      <w:r w:rsidRPr="009558C5">
        <w:rPr>
          <w:rFonts w:hint="eastAsia"/>
        </w:rPr>
        <w:t>逻辑结构设计</w:t>
      </w:r>
    </w:p>
    <w:p w14:paraId="568CC613" w14:textId="40938D04" w:rsidR="00AA6D1D" w:rsidRPr="00AA6D1D" w:rsidRDefault="00AA6D1D" w:rsidP="00AA6D1D">
      <w:pPr>
        <w:pStyle w:val="3"/>
        <w:numPr>
          <w:ilvl w:val="0"/>
          <w:numId w:val="0"/>
        </w:numPr>
        <w:ind w:left="360"/>
      </w:pPr>
      <w:r w:rsidRPr="00AA6D1D">
        <w:rPr>
          <w:rFonts w:hint="eastAsia"/>
          <w:highlight w:val="yellow"/>
        </w:rPr>
        <w:lastRenderedPageBreak/>
        <w:t>这个图不应该在这里，到时候改一下</w:t>
      </w:r>
    </w:p>
    <w:p w14:paraId="086C9096" w14:textId="5E58DF7E" w:rsidR="0013171C" w:rsidRDefault="00000000" w:rsidP="0013171C">
      <w:pPr>
        <w:ind w:firstLineChars="200" w:firstLine="480"/>
      </w:pPr>
      <w:r>
        <w:rPr>
          <w:noProof/>
        </w:rPr>
        <w:pict w14:anchorId="7A4814E2">
          <v:rect id="墨迹 360" o:spid="_x0000_s2131" style="position:absolute;left:0;text-align:left;margin-left:439pt;margin-top:154.75pt;width:82.85pt;height:23.45pt;z-index:23;visibility:visible" filled="f" strokecolor="#e71224" strokeweight=".5mm">
            <v:stroke endcap="round"/>
            <v:path shadowok="f" o:extrusionok="f" fillok="f" insetpenok="f"/>
            <o:lock v:ext="edit" rotation="t" aspectratio="t" verticies="t" text="t" shapetype="t"/>
            <o:ink i="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" annotation="t"/>
          </v:rect>
        </w:pict>
      </w:r>
      <w:r>
        <w:rPr>
          <w:noProof/>
        </w:rPr>
        <w:pict w14:anchorId="68763932">
          <v:rect id="墨迹 361" o:spid="_x0000_s2132" style="position:absolute;left:0;text-align:left;margin-left:439.05pt;margin-top:99.1pt;width:84.6pt;height:50.2pt;z-index:24;visibility:visible" filled="f" strokecolor="#e71224" strokeweight=".5mm">
            <v:stroke endcap="round"/>
            <v:path shadowok="f" o:extrusionok="f" fillok="f" insetpenok="f"/>
            <o:lock v:ext="edit" rotation="t" aspectratio="t" verticies="t" text="t" shapetype="t"/>
            <o:ink i="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" annotation="t"/>
          </v:rect>
        </w:pict>
      </w:r>
      <w:r>
        <w:rPr>
          <w:noProof/>
        </w:rPr>
        <w:pict w14:anchorId="45CA6DD0">
          <v:rect id="墨迹 333" o:spid="_x0000_s2133" style="position:absolute;left:0;text-align:left;margin-left:440.7pt;margin-top:129pt;width:13.6pt;height:17.35pt;z-index:22;visibility:visible" filled="f" strokecolor="#e71224" strokeweight=".5mm">
            <v:stroke endcap="round"/>
            <v:path shadowok="f" o:extrusionok="f" fillok="f" insetpenok="f"/>
            <o:lock v:ext="edit" rotation="t" aspectratio="t" verticies="t" text="t" shapetype="t"/>
            <o:ink i="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" annotation="t"/>
          </v:rect>
        </w:pict>
      </w:r>
      <w:r>
        <w:rPr>
          <w:noProof/>
        </w:rPr>
        <w:pict w14:anchorId="0569F255">
          <v:rect id="墨迹 304" o:spid="_x0000_s2134" style="position:absolute;left:0;text-align:left;margin-left:469.65pt;margin-top:86pt;width:3pt;height:9.55pt;z-index:21;visibility:visible" filled="f" strokecolor="#e71224" strokeweight=".5mm">
            <v:stroke endcap="round"/>
            <v:path shadowok="f" o:extrusionok="f" fillok="f" insetpenok="f"/>
            <o:lock v:ext="edit" rotation="t" aspectratio="t" verticies="t" text="t" shapetype="t"/>
            <o:ink i="AJ4BHQIKJAEQWM9UiuaXxU+PBvi60uGbIgMLSBBE56WQAUUyRjIFBTg9PgtkGR84CQD+/wMAAAAA&#10;AD0IANAFAwAAekQ+CAC0AQMAAHpEClEPhPHHkvRnxZcSDLSlAIeCQuDQhaK6SKbTWCReQofwH3eM&#10;NjyJL+HXTwuv9b54Ch4DAID0YvhAf8XqvkzW4YGCAACCAAAKABEgQIdl1F1S2QF=&#10;" annotation="t"/>
          </v:rect>
        </w:pict>
      </w:r>
      <w:r>
        <w:rPr>
          <w:noProof/>
        </w:rPr>
        <w:pict w14:anchorId="4C790F4A">
          <v:rect id="墨迹 303" o:spid="_x0000_s2135" style="position:absolute;left:0;text-align:left;margin-left:434.65pt;margin-top:27.3pt;width:93.6pt;height:55.3pt;z-index:20;visibility:visible" filled="f" strokecolor="#e71224" strokeweight=".5mm">
            <v:stroke endcap="round"/>
            <v:path shadowok="f" o:extrusionok="f" fillok="f" insetpenok="f"/>
            <o:lock v:ext="edit" rotation="t" aspectratio="t" verticies="t" text="t" shapetype="t"/>
            <o:ink i="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" annotation="t"/>
          </v:rect>
        </w:pict>
      </w:r>
      <w:r>
        <w:rPr>
          <w:noProof/>
        </w:rPr>
        <w:pict w14:anchorId="24F3FFC1">
          <v:rect id="墨迹 269" o:spid="_x0000_s2136" style="position:absolute;left:0;text-align:left;margin-left:459.7pt;margin-top:-4.7pt;width:27.25pt;height:28.05pt;z-index:19;visibility:visible" filled="f" strokecolor="#e71224" strokeweight=".5mm">
            <v:stroke endcap="round"/>
            <v:path shadowok="f" o:extrusionok="f" fillok="f" insetpenok="f"/>
            <o:lock v:ext="edit" rotation="t" aspectratio="t" verticies="t" text="t" shapetype="t"/>
            <o:ink i="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" annotation="t"/>
          </v:rect>
        </w:pict>
      </w:r>
      <w:r>
        <w:rPr>
          <w:noProof/>
        </w:rPr>
        <w:pict w14:anchorId="63687585">
          <v:rect id="墨迹 258" o:spid="_x0000_s2137" style="position:absolute;left:0;text-align:left;margin-left:50.05pt;margin-top:218pt;width:202.55pt;height:84.75pt;z-index:18;visibility:visible" filled="f" strokecolor="#e71224" strokeweight=".5mm">
            <v:stroke endcap="round"/>
            <v:path shadowok="f" o:extrusionok="f" fillok="f" insetpenok="f"/>
            <o:lock v:ext="edit" rotation="t" aspectratio="t" verticies="t" text="t" shapetype="t"/>
            <o:ink i="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" annotation="t"/>
          </v:rect>
        </w:pict>
      </w:r>
      <w:r>
        <w:rPr>
          <w:noProof/>
        </w:rPr>
        <w:pict w14:anchorId="1F5E896A">
          <v:rect id="墨迹 194" o:spid="_x0000_s2138" style="position:absolute;left:0;text-align:left;margin-left:45.05pt;margin-top:244.25pt;width:17.9pt;height:23.55pt;z-index:17;visibility:visible" filled="f" strokecolor="#e71224" strokeweight=".5mm">
            <v:stroke endcap="round"/>
            <v:path shadowok="f" o:extrusionok="f" fillok="f" insetpenok="f"/>
            <o:lock v:ext="edit" rotation="t" aspectratio="t" verticies="t" text="t" shapetype="t"/>
            <o:ink i="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" annotation="t"/>
          </v:rect>
        </w:pict>
      </w:r>
      <w:r>
        <w:rPr>
          <w:noProof/>
        </w:rPr>
        <w:pict w14:anchorId="77040F0A">
          <v:rect id="墨迹 186" o:spid="_x0000_s2139" style="position:absolute;left:0;text-align:left;margin-left:137.55pt;margin-top:182.45pt;width:151.25pt;height:36.55pt;z-index:16;visibility:visible" filled="f" strokecolor="#e71224" strokeweight=".5mm">
            <v:stroke endcap="round"/>
            <v:path shadowok="f" o:extrusionok="f" fillok="f" insetpenok="f"/>
            <o:lock v:ext="edit" rotation="t" aspectratio="t" verticies="t" text="t" shapetype="t"/>
            <o:ink i="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" annotation="t"/>
          </v:rect>
        </w:pict>
      </w:r>
      <w:r>
        <w:rPr>
          <w:noProof/>
        </w:rPr>
        <w:pict w14:anchorId="0C8A213C">
          <v:rect id="墨迹 166" o:spid="_x0000_s2140" style="position:absolute;left:0;text-align:left;margin-left:29.05pt;margin-top:162.7pt;width:147.05pt;height:61.2pt;z-index:15;visibility:visible" filled="f" strokecolor="#e71224" strokeweight=".5mm">
            <v:stroke endcap="round"/>
            <v:path shadowok="f" o:extrusionok="f" fillok="f" insetpenok="f"/>
            <o:lock v:ext="edit" rotation="t" aspectratio="t" verticies="t" text="t" shapetype="t"/>
            <o:ink i="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" annotation="t"/>
          </v:rect>
        </w:pict>
      </w:r>
      <w:r>
        <w:rPr>
          <w:noProof/>
        </w:rPr>
        <w:pict w14:anchorId="3C97286C">
          <v:rect id="墨迹 145" o:spid="_x0000_s2141" style="position:absolute;left:0;text-align:left;margin-left:62pt;margin-top:149.75pt;width:5.05pt;height:16.5pt;z-index:14;visibility:visible;mso-width-relative:margin" filled="f" strokecolor="#e71224" strokeweight=".5mm">
            <v:stroke endcap="round"/>
            <v:path shadowok="f" o:extrusionok="f" fillok="f" insetpenok="f"/>
            <o:lock v:ext="edit" rotation="t" aspectratio="t" verticies="t" text="t" shapetype="t"/>
            <o:ink i="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" annotation="t"/>
          </v:rect>
        </w:pict>
      </w:r>
      <w:r>
        <w:rPr>
          <w:noProof/>
        </w:rPr>
        <w:pict w14:anchorId="20543D60">
          <v:rect id="墨迹 141" o:spid="_x0000_s2142" style="position:absolute;left:0;text-align:left;margin-left:65.05pt;margin-top:148.35pt;width:115.3pt;height:16.65pt;z-index:13;visibility:visible;mso-width-relative:margin;mso-height-relative:margin" filled="f" strokecolor="#e71224" strokeweight=".5mm">
            <v:stroke endcap="round"/>
            <v:path shadowok="f" o:extrusionok="f" fillok="f" insetpenok="f"/>
            <o:lock v:ext="edit" rotation="t" aspectratio="t" verticies="t" text="t" shapetype="t"/>
            <o:ink i="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" annotation="t"/>
          </v:rect>
        </w:pict>
      </w:r>
      <w:r>
        <w:rPr>
          <w:noProof/>
        </w:rPr>
        <w:pict w14:anchorId="432835FE">
          <v:rect id="墨迹 130" o:spid="_x0000_s2143" style="position:absolute;left:0;text-align:left;margin-left:61.35pt;margin-top:140.05pt;width:4.5pt;height:23.65pt;z-index:12;visibility:visible" filled="f" strokecolor="#e71224" strokeweight=".5mm">
            <v:stroke endcap="round"/>
            <v:path shadowok="f" o:extrusionok="f" fillok="f" insetpenok="f"/>
            <o:lock v:ext="edit" rotation="t" aspectratio="t" verticies="t" text="t" shapetype="t"/>
            <o:ink i="ALYBHQISXgEQWM9UiuaXxU+PBvi60uGbIgMLSBBE56WQAUUyRjIFBTg9PgtkGR84CQD+/wMAAAAA&#10;AD0IANAFAwAAekQ+CAC0AQMAAHpECmkVhOB1cm6GnVeU4YKy2ySvOACHgEcitQhktrlPhkAuEym8&#10;NxXJ0NjcaiyH8BN3gIr8FTXija8Uh/e0wHjl7kcFBxdvD58Ivy+vOq9fH5A+/Hn54ByAggAAAIIA&#10;AAAKP0AiNYMbRSXQOyD=&#10;" annotation="t"/>
          </v:rect>
        </w:pict>
      </w:r>
      <w:r>
        <w:rPr>
          <w:noProof/>
        </w:rPr>
        <w:pict w14:anchorId="377D299F">
          <v:rect id="墨迹 129" o:spid="_x0000_s2144" style="position:absolute;left:0;text-align:left;margin-left:59.85pt;margin-top:133.5pt;width:2.9pt;height:16.3pt;z-index:11;visibility:visible" filled="f" strokecolor="#e71224" strokeweight=".5mm">
            <v:stroke endcap="round"/>
            <v:path shadowok="f" o:extrusionok="f" fillok="f" insetpenok="f"/>
            <o:lock v:ext="edit" rotation="t" aspectratio="t" verticies="t" text="t" shapetype="t"/>
            <o:ink i="ALABHQIOPgEQWM9UiuaXxU+PBvi60uGbIgMLSBBE56WQAUUyRjIFBTg9PgtkGR84CQD+/wMAAAAA&#10;AD0IANAFAwAAekQ+CAC0AQMAAHpECmMYheFuG4UEKCFBDBDBDHHgtNncDACHgEBBAIDAEBgEAgKB&#10;RyKakleL4XYwh/Cod4ML0AgKAQFAICgEBQCA+GuzxDE80p4Gt/En348IfNxwggAAAIIAAAAKP0Ai&#10;C0LjdSXQOyD=&#10;" annotation="t"/>
          </v:rect>
        </w:pict>
      </w:r>
      <w:r>
        <w:rPr>
          <w:noProof/>
        </w:rPr>
        <w:pict w14:anchorId="6303E512">
          <v:rect id="墨迹 128" o:spid="_x0000_s2145" style="position:absolute;left:0;text-align:left;margin-left:160.15pt;margin-top:121.95pt;width:37.55pt;height:25.7pt;z-index:10;visibility:visible" filled="f" strokecolor="#e71224" strokeweight=".5mm">
            <v:stroke endcap="round"/>
            <v:path shadowok="f" o:extrusionok="f" fillok="f" insetpenok="f"/>
            <o:lock v:ext="edit" rotation="t" aspectratio="t" verticies="t" text="t" shapetype="t"/>
            <o:ink i="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" annotation="t"/>
          </v:rect>
        </w:pict>
      </w:r>
      <w:r>
        <w:rPr>
          <w:noProof/>
        </w:rPr>
        <w:pict w14:anchorId="002F5351">
          <v:rect id="墨迹 113" o:spid="_x0000_s2146" style="position:absolute;left:0;text-align:left;margin-left:134.1pt;margin-top:108.45pt;width:40.2pt;height:12.3pt;z-index:9;visibility:visible" filled="f" strokecolor="#e71224" strokeweight=".5mm">
            <v:stroke endcap="round"/>
            <v:path shadowok="f" o:extrusionok="f" fillok="f" insetpenok="f"/>
            <o:lock v:ext="edit" rotation="t" aspectratio="t" verticies="t" text="t" shapetype="t"/>
            <o:ink i="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" annotation="t"/>
          </v:rect>
        </w:pict>
      </w:r>
      <w:r>
        <w:rPr>
          <w:noProof/>
        </w:rPr>
        <w:pict w14:anchorId="773D64B8">
          <v:rect id="墨迹 112" o:spid="_x0000_s2147" style="position:absolute;left:0;text-align:left;margin-left:20.85pt;margin-top:106.3pt;width:108.45pt;height:29.9pt;z-index:8;visibility:visible" filled="f" strokecolor="#e71224" strokeweight=".5mm">
            <v:stroke endcap="round"/>
            <v:path shadowok="f" o:extrusionok="f" fillok="f" insetpenok="f"/>
            <o:lock v:ext="edit" rotation="t" aspectratio="t" verticies="t" text="t" shapetype="t"/>
            <o:ink i="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" annotation="t"/>
          </v:rect>
        </w:pict>
      </w:r>
      <w:r>
        <w:rPr>
          <w:noProof/>
        </w:rPr>
        <w:pict w14:anchorId="4C114D11">
          <v:rect id="墨迹 92" o:spid="_x0000_s2148" style="position:absolute;left:0;text-align:left;margin-left:46.85pt;margin-top:71.75pt;width:105.55pt;height:28.5pt;z-index:7;visibility:visible" filled="f" strokecolor="#e71224" strokeweight=".5mm">
            <v:stroke endcap="round"/>
            <v:path shadowok="f" o:extrusionok="f" fillok="f" insetpenok="f"/>
            <o:lock v:ext="edit" rotation="t" aspectratio="t" verticies="t" text="t" shapetype="t"/>
            <o:ink i="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" annotation="t"/>
          </v:rect>
        </w:pict>
      </w:r>
      <w:r>
        <w:rPr>
          <w:noProof/>
        </w:rPr>
        <w:pict w14:anchorId="2F8A32A3">
          <v:rect id="墨迹 82" o:spid="_x0000_s2149" style="position:absolute;left:0;text-align:left;margin-left:-3.25pt;margin-top:68.25pt;width:50.75pt;height:37.7pt;z-index:6;visibility:visible" filled="f" strokecolor="#e71224" strokeweight=".5mm">
            <v:stroke endcap="round"/>
            <v:path shadowok="f" o:extrusionok="f" fillok="f" insetpenok="f"/>
            <o:lock v:ext="edit" rotation="t" aspectratio="t" verticies="t" text="t" shapetype="t"/>
            <o:ink i="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" annotation="t"/>
          </v:rect>
        </w:pict>
      </w:r>
      <w:r>
        <w:rPr>
          <w:noProof/>
        </w:rPr>
        <w:pict w14:anchorId="2197B0FD">
          <v:rect id="墨迹 73" o:spid="_x0000_s2150" style="position:absolute;left:0;text-align:left;margin-left:-8.7pt;margin-top:3.05pt;width:111.65pt;height:65.5pt;z-index:5;visibility:visible" filled="f" strokecolor="#e71224" strokeweight=".5mm">
            <v:stroke endcap="round"/>
            <v:path shadowok="f" o:extrusionok="f" fillok="f" insetpenok="f"/>
            <o:lock v:ext="edit" rotation="t" aspectratio="t" verticies="t" text="t" shapetype="t"/>
            <o:ink i="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" annotation="t"/>
          </v:rect>
        </w:pict>
      </w:r>
      <w:r>
        <w:rPr>
          <w:noProof/>
        </w:rPr>
        <w:pict w14:anchorId="0DD7BDED">
          <v:rect id="墨迹 31" o:spid="_x0000_s2151" style="position:absolute;left:0;text-align:left;margin-left:347.9pt;margin-top:210.9pt;width:45.7pt;height:50.25pt;z-index:4;visibility:visible" filled="f" strokecolor="#e71224" strokeweight=".5mm">
            <v:stroke endcap="round"/>
            <v:path shadowok="f" o:extrusionok="f" fillok="f" insetpenok="f"/>
            <o:lock v:ext="edit" rotation="t" aspectratio="t" verticies="t" text="t" shapetype="t"/>
            <o:ink i="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" annotation="t"/>
          </v:rect>
        </w:pict>
      </w:r>
      <w:r>
        <w:rPr>
          <w:noProof/>
        </w:rPr>
        <w:pict w14:anchorId="2C6DCB0D">
          <v:rect id="墨迹 22" o:spid="_x0000_s2152" style="position:absolute;left:0;text-align:left;margin-left:230.95pt;margin-top:213.2pt;width:77.6pt;height:31.8pt;z-index:3;visibility:visible" filled="f" strokecolor="#e71224" strokeweight=".5mm">
            <v:stroke endcap="round"/>
            <v:path shadowok="f" o:extrusionok="f" fillok="f" insetpenok="f"/>
            <o:lock v:ext="edit" rotation="t" aspectratio="t" verticies="t" text="t" shapetype="t"/>
            <o:ink i="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" annotation="t"/>
          </v:rect>
        </w:pict>
      </w:r>
      <w:r>
        <w:rPr>
          <w:noProof/>
        </w:rPr>
        <w:pict w14:anchorId="56983CA0">
          <v:rect id="墨迹 11" o:spid="_x0000_s2153" style="position:absolute;left:0;text-align:left;margin-left:226.75pt;margin-top:25.4pt;width:43.6pt;height:29.95pt;z-index:2;visibility:visible" filled="f" strokecolor="#e71224" strokeweight=".5mm">
            <v:stroke endcap="round"/>
            <v:path shadowok="f" o:extrusionok="f" fillok="f" insetpenok="f"/>
            <o:lock v:ext="edit" rotation="t" aspectratio="t" verticies="t" text="t" shapetype="t"/>
            <o:ink i="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" annotation="t"/>
          </v:rect>
        </w:pict>
      </w:r>
      <w:r>
        <w:pict w14:anchorId="2BAA653E">
          <v:group id="画布 77" o:spid="_x0000_s2050" editas="canvas" style="width:450.3pt;height:277.75pt;mso-position-horizontal-relative:char;mso-position-vertical-relative:line" coordsize="57188,35274">
            <v:shape id="_x0000_s2051" type="#_x0000_t75" style="position:absolute;width:57188;height:35274;visibility:visible">
              <v:fill o:detectmouseclick="t"/>
              <v:path o:connecttype="none"/>
            </v:shape>
            <v:rect id="Rectangle 79" o:spid="_x0000_s2052" style="position:absolute;left:22904;top:495;width:13614;height:26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">
              <o:lock v:ext="edit" rotation="t" aspectratio="t" verticies="t" text="t" shapetype="t"/>
              <v:textbox>
                <w:txbxContent>
                  <w:p w14:paraId="2D4C91BE" w14:textId="77777777" w:rsidR="0013171C" w:rsidRDefault="0013171C" w:rsidP="0013171C">
                    <w:r>
                      <w:rPr>
                        <w:rFonts w:hint="eastAsia"/>
                      </w:rPr>
                      <w:t>访问首页</w:t>
                    </w:r>
                  </w:p>
                </w:txbxContent>
              </v:textbox>
            </v:rect>
            <v:rect id="Rectangle 80" o:spid="_x0000_s2053" style="position:absolute;left:22904;top:4489;width:13614;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">
              <o:lock v:ext="edit" rotation="t" aspectratio="t" verticies="t" text="t" shapetype="t"/>
              <v:textbox>
                <w:txbxContent>
                  <w:p w14:paraId="60AD484B" w14:textId="77777777" w:rsidR="0013171C" w:rsidRDefault="0013171C" w:rsidP="0013171C">
                    <w:r>
                      <w:rPr>
                        <w:rFonts w:hint="eastAsia"/>
                      </w:rPr>
                      <w:t>点击购物按钮</w:t>
                    </w:r>
                  </w:p>
                </w:txbxContent>
              </v:textbox>
            </v:rect>
            <v:rect id="Rectangle 81" o:spid="_x0000_s2054" style="position:absolute;left:22904;top:8864;width:13621;height:26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">
              <o:lock v:ext="edit" rotation="t" aspectratio="t" verticies="t" text="t" shapetype="t"/>
              <v:textbox>
                <w:txbxContent>
                  <w:p w14:paraId="188C1155" w14:textId="77777777" w:rsidR="0013171C" w:rsidRDefault="0013171C" w:rsidP="0013171C">
                    <w:r>
                      <w:rPr>
                        <w:rFonts w:hint="eastAsia"/>
                      </w:rPr>
                      <w:t>进入</w:t>
                    </w:r>
                    <w:r>
                      <w:rPr>
                        <w:rFonts w:hint="eastAsia"/>
                      </w:rPr>
                      <w:t>ShoppingAction</w:t>
                    </w:r>
                  </w:p>
                </w:txbxContent>
              </v:textbox>
            </v:rect>
            <v:shapetype id="_x0000_t4" coordsize="21600,21600" o:spt="4" path="m10800,l,10800,10800,21600,21600,10800xe">
              <v:stroke joinstyle="miter"/>
              <v:path gradientshapeok="t" o:connecttype="rect" textboxrect="5400,5400,16200,16200"/>
            </v:shapetype>
            <v:shape id="AutoShape 82" o:spid="_x0000_s2055" type="#_x0000_t4" style="position:absolute;left:27120;top:8579;width:5169;height:14872;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">
              <o:lock v:ext="edit" rotation="t" aspectratio="t" verticies="t" text="t" shapetype="t"/>
              <v:textbox>
                <w:txbxContent>
                  <w:p w14:paraId="1B5B513F" w14:textId="77777777" w:rsidR="0013171C" w:rsidRDefault="0013171C">
                    <w:r>
                      <w:rPr>
                        <w:rFonts w:hint="eastAsia"/>
                      </w:rPr>
                      <w:t>检查</w:t>
                    </w:r>
                    <w:r>
                      <w:rPr>
                        <w:rFonts w:hint="eastAsia"/>
                      </w:rPr>
                      <w:t>Session</w:t>
                    </w:r>
                  </w:p>
                </w:txbxContent>
              </v:textbox>
            </v:shape>
            <v:rect id="Rectangle 83" o:spid="_x0000_s2056" style="position:absolute;left:43281;top:19653;width:9519;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">
              <o:lock v:ext="edit" rotation="t" aspectratio="t" verticies="t" text="t" shapetype="t"/>
              <v:textbox>
                <w:txbxContent>
                  <w:p w14:paraId="10312C22" w14:textId="77777777" w:rsidR="0013171C" w:rsidRDefault="0013171C">
                    <w:r>
                      <w:rPr>
                        <w:rFonts w:hint="eastAsia"/>
                      </w:rPr>
                      <w:t>创建</w:t>
                    </w:r>
                    <w:r>
                      <w:rPr>
                        <w:rFonts w:hint="eastAsia"/>
                      </w:rPr>
                      <w:t>Shopcart</w:t>
                    </w:r>
                  </w:p>
                </w:txbxContent>
              </v:textbox>
            </v:rect>
            <v:shapetype id="_x0000_t33" coordsize="21600,21600" o:spt="33" o:oned="t" path="m,l21600,r,21600e" filled="f">
              <v:stroke joinstyle="miter"/>
              <v:path arrowok="t" fillok="f" o:connecttype="none"/>
              <o:lock v:ext="edit" shapetype="t"/>
            </v:shapetype>
            <v:shape id="AutoShape 84" o:spid="_x0000_s2057" type="#_x0000_t33" style="position:absolute;left:37141;top:16008;width:10903;height:3645;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">
              <v:stroke endarrow="block"/>
              <v:path arrowok="f"/>
              <o:lock v:ext="edit" rotation="t" aspectratio="t" verticies="t"/>
            </v:shape>
            <v:rect id="Rectangle 85" o:spid="_x0000_s2058" style="position:absolute;left:22910;top:26987;width:13615;height:29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">
              <o:lock v:ext="edit" rotation="t" aspectratio="t" verticies="t" text="t" shapetype="t"/>
              <v:textbox>
                <w:txbxContent>
                  <w:p w14:paraId="6D2D5E10" w14:textId="77777777" w:rsidR="0013171C" w:rsidRDefault="0013171C">
                    <w:r>
                      <w:rPr>
                        <w:rFonts w:hint="eastAsia"/>
                      </w:rPr>
                      <w:t>添加图书</w:t>
                    </w:r>
                  </w:p>
                </w:txbxContent>
              </v:textbox>
            </v:rect>
            <v:shapetype id="_x0000_t32" coordsize="21600,21600" o:spt="32" o:oned="t" path="m,l21600,21600e" filled="f">
              <v:path arrowok="t" fillok="f" o:connecttype="none"/>
              <o:lock v:ext="edit" shapetype="t"/>
            </v:shapetype>
            <v:shape id="AutoShape 86" o:spid="_x0000_s2059" type="#_x0000_t32" style="position:absolute;left:29711;top:3168;width:7;height:13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">
              <v:path arrowok="f"/>
              <o:lock v:ext="edit" rotation="t" aspectratio="t" verticies="t"/>
            </v:shape>
            <v:shape id="AutoShape 87" o:spid="_x0000_s2060" type="#_x0000_t32" style="position:absolute;left:29705;top:13430;width:6;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">
              <v:path arrowok="f"/>
              <o:lock v:ext="edit" rotation="t" aspectratio="t" verticies="t"/>
            </v:shape>
            <v:shape id="AutoShape 88" o:spid="_x0000_s2061" type="#_x0000_t32" style="position:absolute;left:29711;top:7175;width:7;height:168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">
              <v:path arrowok="f"/>
              <o:lock v:ext="edit" rotation="t" aspectratio="t" verticies="t"/>
            </v:shape>
            <v:shape id="AutoShape 89" o:spid="_x0000_s2062" type="#_x0000_t32" style="position:absolute;left:29705;top:11550;width:13;height:188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">
              <v:path arrowok="f"/>
              <o:lock v:ext="edit" rotation="t" aspectratio="t" verticies="t"/>
            </v:shape>
            <v:shape id="AutoShape 90" o:spid="_x0000_s2063" type="#_x0000_t32" style="position:absolute;left:29705;top:18599;width:13;height:83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">
              <v:path arrowok="f"/>
              <o:lock v:ext="edit" rotation="t" aspectratio="t" verticies="t"/>
            </v:shape>
            <v:shape id="AutoShape 91" o:spid="_x0000_s2064" type="#_x0000_t33" style="position:absolute;left:37928;top:14396;width:1905;height:18326;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">
              <v:stroke endarrow="block"/>
              <v:path arrowok="f"/>
              <o:lock v:ext="edit" rotation="t" aspectratio="t" verticies="t"/>
            </v:shape>
            <v:rect id="Rectangle 92" o:spid="_x0000_s2065" style="position:absolute;left:22910;top:31750;width:13608;height:2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">
              <o:lock v:ext="edit" rotation="t" aspectratio="t" verticies="t" text="t" shapetype="t"/>
              <v:textbox>
                <w:txbxContent>
                  <w:p w14:paraId="11B1887F" w14:textId="77777777" w:rsidR="0013171C" w:rsidRDefault="0013171C">
                    <w:r>
                      <w:rPr>
                        <w:rFonts w:hint="eastAsia"/>
                      </w:rPr>
                      <w:t>浏览购物车</w:t>
                    </w:r>
                  </w:p>
                </w:txbxContent>
              </v:textbox>
            </v:rect>
            <v:rect id="Rectangle 93" o:spid="_x0000_s2066" style="position:absolute;left:37141;top:13430;width:11525;height:25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">
              <o:lock v:ext="edit" rotation="t" aspectratio="t" verticies="t" text="t" shapetype="t"/>
              <v:textbox>
                <w:txbxContent>
                  <w:p w14:paraId="1AA06B0C" w14:textId="77777777" w:rsidR="0013171C" w:rsidRPr="00445C5E" w:rsidRDefault="0013171C">
                    <w:pPr>
                      <w:rPr>
                        <w:sz w:val="18"/>
                        <w:szCs w:val="18"/>
                      </w:rPr>
                    </w:pPr>
                    <w:r w:rsidRPr="00445C5E">
                      <w:rPr>
                        <w:rFonts w:hint="eastAsia"/>
                        <w:sz w:val="18"/>
                        <w:szCs w:val="18"/>
                      </w:rPr>
                      <w:t>不存在购物车</w:t>
                    </w:r>
                  </w:p>
                </w:txbxContent>
              </v:textbox>
            </v:rect>
            <v:rect id="Rectangle 94" o:spid="_x0000_s2067" style="position:absolute;left:29718;top:18700;width:2324;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">
              <o:lock v:ext="edit" rotation="t" aspectratio="t" verticies="t" text="t" shapetype="t"/>
              <v:textbox>
                <w:txbxContent>
                  <w:p w14:paraId="41EAAD2A" w14:textId="77777777" w:rsidR="0013171C" w:rsidRPr="00445C5E" w:rsidRDefault="0013171C">
                    <w:pPr>
                      <w:rPr>
                        <w:sz w:val="18"/>
                        <w:szCs w:val="18"/>
                      </w:rPr>
                    </w:pPr>
                    <w:r w:rsidRPr="00445C5E">
                      <w:rPr>
                        <w:rFonts w:hint="eastAsia"/>
                        <w:sz w:val="18"/>
                        <w:szCs w:val="18"/>
                      </w:rPr>
                      <w:t>存在</w:t>
                    </w:r>
                  </w:p>
                </w:txbxContent>
              </v:textbox>
            </v:rect>
            <v:shape id="AutoShape 95" o:spid="_x0000_s2068" type="#_x0000_t32" style="position:absolute;left:29718;top:29940;width:6;height:1810;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">
              <v:path arrowok="f"/>
              <o:lock v:ext="edit" rotation="t" aspectratio="t" verticies="t"/>
            </v:shape>
            <w10:anchorlock/>
          </v:group>
        </w:pict>
      </w:r>
    </w:p>
    <w:p w14:paraId="21083C04" w14:textId="77777777" w:rsidR="00B25C7C" w:rsidRDefault="00B25C7C" w:rsidP="0013171C">
      <w:pPr>
        <w:ind w:firstLineChars="200" w:firstLine="480"/>
      </w:pPr>
    </w:p>
    <w:p w14:paraId="7B1665D9" w14:textId="77777777" w:rsidR="00B25C7C" w:rsidRDefault="00B25C7C" w:rsidP="0013171C">
      <w:pPr>
        <w:ind w:firstLineChars="200" w:firstLine="480"/>
      </w:pPr>
    </w:p>
    <w:p w14:paraId="45CEF9C1" w14:textId="4DF9938D" w:rsidR="00B25C7C" w:rsidRDefault="00000000" w:rsidP="0013171C">
      <w:pPr>
        <w:ind w:firstLineChars="200" w:firstLine="480"/>
      </w:pPr>
      <w:r>
        <w:rPr>
          <w:noProof/>
        </w:rPr>
        <w:pict w14:anchorId="1D1F2D74">
          <v:oval id="椭圆 375" o:spid="_x0000_s2126" style="position:absolute;left:0;text-align:left;margin-left:15.9pt;margin-top:7.3pt;width:85.05pt;height:56.7pt;z-index:2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" fillcolor="black" strokeweight=".5mm">
            <v:fill opacity="3341f"/>
            <v:stroke joinstyle="miter"/>
          </v:oval>
        </w:pict>
      </w:r>
    </w:p>
    <w:p w14:paraId="13C9B399" w14:textId="7A9E5D30" w:rsidR="00B25C7C" w:rsidRDefault="00000000" w:rsidP="0013171C">
      <w:pPr>
        <w:ind w:firstLineChars="200" w:firstLine="480"/>
      </w:pPr>
      <w:r>
        <w:rPr>
          <w:noProof/>
        </w:rPr>
        <w:pict w14:anchorId="4E136D1E">
          <v:rect id="墨迹 370" o:spid="_x0000_s2154" style="position:absolute;left:0;text-align:left;margin-left:36.7pt;margin-top:-4.1pt;width:44.25pt;height:35.1pt;z-index:25;visibility:visible" filled="f" strokecolor="#e71224" strokeweight=".5mm">
            <v:stroke endcap="round"/>
            <v:path shadowok="f" o:extrusionok="f" fillok="f" insetpenok="f"/>
            <o:lock v:ext="edit" rotation="t" aspectratio="t" verticies="t" text="t" shapetype="t"/>
            <o:ink i="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" annotation="t"/>
          </v:rect>
        </w:pict>
      </w:r>
    </w:p>
    <w:p w14:paraId="3F5445AB" w14:textId="77777777" w:rsidR="00B25C7C" w:rsidRDefault="00B25C7C" w:rsidP="0013171C">
      <w:pPr>
        <w:ind w:firstLineChars="200" w:firstLine="480"/>
      </w:pPr>
    </w:p>
    <w:p w14:paraId="15D5D83A" w14:textId="678FDDD4" w:rsidR="00B25C7C" w:rsidRDefault="00B25C7C" w:rsidP="0013171C">
      <w:pPr>
        <w:ind w:firstLineChars="200" w:firstLine="480"/>
      </w:pPr>
    </w:p>
    <w:p w14:paraId="4F3434F7" w14:textId="04A4789F" w:rsidR="00B25C7C" w:rsidRDefault="00000000" w:rsidP="0013171C">
      <w:pPr>
        <w:ind w:firstLineChars="200" w:firstLine="480"/>
      </w:pPr>
      <w:r>
        <w:rPr>
          <w:noProof/>
        </w:rPr>
        <w:pict w14:anchorId="3DAFA55A">
          <v:rect id="墨迹 422" o:spid="_x0000_s2155" style="position:absolute;left:0;text-align:left;margin-left:29.2pt;margin-top:-15.25pt;width:178.25pt;height:41.55pt;z-index:27;visibility:visible" filled="f" strokecolor="#e71224" strokeweight=".5mm">
            <v:stroke endcap="round"/>
            <v:path shadowok="f" o:extrusionok="f" fillok="f" insetpenok="f"/>
            <o:lock v:ext="edit" rotation="t" aspectratio="t" verticies="t" text="t" shapetype="t"/>
            <o:ink i="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" annotation="t"/>
          </v:rect>
        </w:pict>
      </w:r>
    </w:p>
    <w:p w14:paraId="6C011218" w14:textId="77777777" w:rsidR="00B25C7C" w:rsidRDefault="00B25C7C" w:rsidP="0013171C">
      <w:pPr>
        <w:ind w:firstLineChars="200" w:firstLine="480"/>
      </w:pPr>
    </w:p>
    <w:p w14:paraId="6864D208" w14:textId="77777777" w:rsidR="00B25C7C" w:rsidRDefault="00B25C7C" w:rsidP="0013171C">
      <w:pPr>
        <w:ind w:firstLineChars="200" w:firstLine="480"/>
      </w:pPr>
    </w:p>
    <w:p w14:paraId="1ED91CEA" w14:textId="456B662C" w:rsidR="00B25C7C" w:rsidRPr="00C70D40" w:rsidRDefault="00B25C7C" w:rsidP="0013171C">
      <w:pPr>
        <w:ind w:firstLineChars="200" w:firstLine="480"/>
        <w:rPr>
          <w:rFonts w:ascii="仿宋" w:eastAsia="仿宋" w:hAnsi="仿宋"/>
          <w:color w:val="FF0000"/>
        </w:rPr>
      </w:pPr>
    </w:p>
    <w:p w14:paraId="47F38563" w14:textId="77777777" w:rsidR="00867630" w:rsidRPr="009558C5" w:rsidRDefault="00867630" w:rsidP="0013171C">
      <w:pPr>
        <w:pStyle w:val="2"/>
      </w:pPr>
      <w:r w:rsidRPr="009558C5">
        <w:rPr>
          <w:rFonts w:hint="eastAsia"/>
        </w:rPr>
        <w:t>物理结构设计</w:t>
      </w:r>
    </w:p>
    <w:p w14:paraId="71921A1B" w14:textId="701438BD" w:rsidR="00747755" w:rsidRPr="00747755" w:rsidRDefault="00747755" w:rsidP="00747755">
      <w:pPr>
        <w:pStyle w:val="3"/>
      </w:pPr>
      <w:r>
        <w:rPr>
          <w:rFonts w:hint="eastAsia"/>
        </w:rPr>
        <w:lastRenderedPageBreak/>
        <w:t>存储介质类型的选择</w:t>
      </w:r>
    </w:p>
    <w:p w14:paraId="74BC04E5" w14:textId="7D8384F5" w:rsidR="000F5D8C" w:rsidRDefault="00DD02AC" w:rsidP="009C0CDA">
      <w:pPr>
        <w:pStyle w:val="3"/>
      </w:pPr>
      <w:r>
        <w:rPr>
          <w:rFonts w:hint="eastAsia"/>
        </w:rPr>
        <w:t>存储服务器与</w:t>
      </w:r>
      <w:r w:rsidR="009C0CDA">
        <w:rPr>
          <w:rFonts w:hint="eastAsia"/>
        </w:rPr>
        <w:t>网页的选择与搭建</w:t>
      </w:r>
    </w:p>
    <w:p w14:paraId="652CAAAE" w14:textId="34C37B11" w:rsidR="009C0CDA" w:rsidRDefault="00EE0D3A" w:rsidP="00EE0D3A">
      <w:pPr>
        <w:pStyle w:val="3"/>
      </w:pPr>
      <w:r>
        <w:rPr>
          <w:rFonts w:hint="eastAsia"/>
        </w:rPr>
        <w:t>各数据表与视图的建立</w:t>
      </w:r>
    </w:p>
    <w:p w14:paraId="0CEE9574" w14:textId="3B598892" w:rsidR="004B66CD" w:rsidRPr="004B66CD" w:rsidRDefault="00DA0859" w:rsidP="00DA0859">
      <w:pPr>
        <w:pStyle w:val="3"/>
      </w:pPr>
      <w:r>
        <w:rPr>
          <w:rFonts w:hint="eastAsia"/>
        </w:rPr>
        <w:t>数据库服务器的性能优化</w:t>
      </w:r>
    </w:p>
    <w:p w14:paraId="6450F7F6" w14:textId="77777777" w:rsidR="0013171C" w:rsidRPr="009558C5" w:rsidRDefault="0013171C" w:rsidP="00AC1931">
      <w:pPr>
        <w:pStyle w:val="2"/>
      </w:pPr>
      <w:r w:rsidRPr="009558C5">
        <w:rPr>
          <w:rFonts w:hint="eastAsia"/>
        </w:rPr>
        <w:t>系统实现</w:t>
      </w:r>
    </w:p>
    <w:p w14:paraId="11457FC5" w14:textId="77777777" w:rsidR="00867630" w:rsidRPr="00867630" w:rsidRDefault="00867630" w:rsidP="00867630"/>
    <w:p w14:paraId="32437585" w14:textId="77777777" w:rsidR="0013171C" w:rsidRPr="00C70D40" w:rsidRDefault="0013171C" w:rsidP="0013171C">
      <w:pPr>
        <w:pStyle w:val="a4"/>
        <w:numPr>
          <w:ilvl w:val="0"/>
          <w:numId w:val="39"/>
        </w:numPr>
        <w:spacing w:line="320" w:lineRule="exact"/>
        <w:ind w:firstLineChars="0"/>
        <w:rPr>
          <w:rFonts w:ascii="仿宋" w:eastAsia="仿宋" w:hAnsi="仿宋" w:cs="宋体"/>
          <w:kern w:val="0"/>
        </w:rPr>
      </w:pPr>
      <w:r w:rsidRPr="00C70D40">
        <w:rPr>
          <w:rFonts w:ascii="仿宋" w:eastAsia="仿宋" w:hAnsi="仿宋" w:cs="宋体" w:hint="eastAsia"/>
          <w:kern w:val="0"/>
        </w:rPr>
        <w:t>购物车类</w:t>
      </w:r>
    </w:p>
    <w:p w14:paraId="610037B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r w:rsidRPr="00C70D40">
        <w:rPr>
          <w:rFonts w:ascii="仿宋" w:eastAsia="仿宋" w:hAnsi="仿宋"/>
          <w:kern w:val="0"/>
        </w:rPr>
        <w:t>java.util</w:t>
      </w:r>
      <w:proofErr w:type="spellEnd"/>
      <w:r w:rsidRPr="00C70D40">
        <w:rPr>
          <w:rFonts w:ascii="仿宋" w:eastAsia="仿宋" w:hAnsi="仿宋"/>
          <w:kern w:val="0"/>
        </w:rPr>
        <w:t>.</w:t>
      </w:r>
      <w:r w:rsidRPr="00C70D40">
        <w:rPr>
          <w:rFonts w:ascii="仿宋" w:eastAsia="仿宋" w:hAnsi="仿宋" w:hint="eastAsia"/>
          <w:kern w:val="0"/>
        </w:rPr>
        <w:t>*</w:t>
      </w:r>
      <w:r w:rsidRPr="00C70D40">
        <w:rPr>
          <w:rFonts w:ascii="仿宋" w:eastAsia="仿宋" w:hAnsi="仿宋"/>
          <w:kern w:val="0"/>
        </w:rPr>
        <w:t>;</w:t>
      </w:r>
    </w:p>
    <w:p w14:paraId="60659356"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import </w:t>
      </w:r>
      <w:proofErr w:type="spellStart"/>
      <w:proofErr w:type="gramStart"/>
      <w:r w:rsidRPr="00C70D40">
        <w:rPr>
          <w:rFonts w:ascii="仿宋" w:eastAsia="仿宋" w:hAnsi="仿宋"/>
          <w:kern w:val="0"/>
        </w:rPr>
        <w:t>com.my.bookstore</w:t>
      </w:r>
      <w:proofErr w:type="gramEnd"/>
      <w:r w:rsidRPr="00C70D40">
        <w:rPr>
          <w:rFonts w:ascii="仿宋" w:eastAsia="仿宋" w:hAnsi="仿宋"/>
          <w:kern w:val="0"/>
        </w:rPr>
        <w:t>.model.Book</w:t>
      </w:r>
      <w:proofErr w:type="spellEnd"/>
    </w:p>
    <w:p w14:paraId="33D224C2"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 xml:space="preserve">public class </w:t>
      </w:r>
      <w:proofErr w:type="spellStart"/>
      <w:r w:rsidRPr="00C70D40">
        <w:rPr>
          <w:rFonts w:ascii="仿宋" w:eastAsia="仿宋" w:hAnsi="仿宋"/>
          <w:kern w:val="0"/>
        </w:rPr>
        <w:t>ShoppingCart</w:t>
      </w:r>
      <w:proofErr w:type="spellEnd"/>
    </w:p>
    <w:p w14:paraId="1FD8EA24" w14:textId="77777777" w:rsidR="0013171C" w:rsidRPr="00C70D40"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5F9B1B60" w14:textId="77777777" w:rsidR="0013171C" w:rsidRPr="00C70D40" w:rsidRDefault="0013171C" w:rsidP="002B78D6">
      <w:pPr>
        <w:pStyle w:val="a4"/>
        <w:spacing w:line="320" w:lineRule="exact"/>
        <w:ind w:left="480" w:firstLine="480"/>
        <w:rPr>
          <w:rFonts w:ascii="仿宋" w:eastAsia="仿宋" w:hAnsi="仿宋"/>
          <w:kern w:val="0"/>
        </w:rPr>
      </w:pPr>
      <w:r w:rsidRPr="00C70D40">
        <w:rPr>
          <w:rFonts w:ascii="仿宋" w:eastAsia="仿宋" w:hAnsi="仿宋"/>
          <w:kern w:val="0"/>
        </w:rPr>
        <w:tab/>
      </w:r>
    </w:p>
    <w:p w14:paraId="5C7629D5" w14:textId="77777777" w:rsidR="002B78D6" w:rsidRDefault="0013171C" w:rsidP="0013171C">
      <w:pPr>
        <w:pStyle w:val="a4"/>
        <w:spacing w:line="320" w:lineRule="exact"/>
        <w:ind w:left="480" w:firstLine="480"/>
        <w:rPr>
          <w:rFonts w:ascii="仿宋" w:eastAsia="仿宋" w:hAnsi="仿宋"/>
          <w:kern w:val="0"/>
        </w:rPr>
      </w:pPr>
      <w:r w:rsidRPr="00C70D40">
        <w:rPr>
          <w:rFonts w:ascii="仿宋" w:eastAsia="仿宋" w:hAnsi="仿宋"/>
          <w:kern w:val="0"/>
        </w:rPr>
        <w:t>}</w:t>
      </w:r>
    </w:p>
    <w:p w14:paraId="3C2FC92A" w14:textId="77777777" w:rsidR="0013171C" w:rsidRPr="00C70D40" w:rsidRDefault="002B78D6" w:rsidP="0013171C">
      <w:pPr>
        <w:pStyle w:val="a4"/>
        <w:spacing w:line="320" w:lineRule="exact"/>
        <w:ind w:left="480" w:firstLine="480"/>
        <w:rPr>
          <w:rFonts w:ascii="仿宋" w:eastAsia="仿宋" w:hAnsi="仿宋"/>
          <w:kern w:val="0"/>
        </w:rPr>
      </w:pPr>
      <w:r>
        <w:rPr>
          <w:rFonts w:ascii="仿宋" w:eastAsia="仿宋" w:hAnsi="仿宋"/>
          <w:kern w:val="0"/>
        </w:rPr>
        <w:br w:type="page"/>
      </w:r>
    </w:p>
    <w:p w14:paraId="1045229B" w14:textId="77777777" w:rsidR="0013171C" w:rsidRPr="00C70D40" w:rsidRDefault="0013171C" w:rsidP="002A5D81">
      <w:pPr>
        <w:pStyle w:val="1"/>
        <w:numPr>
          <w:ilvl w:val="0"/>
          <w:numId w:val="0"/>
        </w:numPr>
        <w:jc w:val="center"/>
        <w:rPr>
          <w:rFonts w:ascii="仿宋" w:eastAsia="仿宋" w:hAnsi="仿宋"/>
          <w:kern w:val="0"/>
        </w:rPr>
      </w:pPr>
      <w:r w:rsidRPr="00C70D40">
        <w:rPr>
          <w:rFonts w:ascii="仿宋" w:eastAsia="仿宋" w:hAnsi="仿宋" w:hint="eastAsia"/>
          <w:kern w:val="0"/>
        </w:rPr>
        <w:t>课程设计总结</w:t>
      </w:r>
    </w:p>
    <w:p w14:paraId="474D5FB0" w14:textId="77777777" w:rsidR="0013171C" w:rsidRPr="002A5D81" w:rsidRDefault="0013171C" w:rsidP="0013171C">
      <w:pPr>
        <w:pStyle w:val="a4"/>
        <w:spacing w:line="320" w:lineRule="exact"/>
        <w:ind w:firstLineChars="0"/>
        <w:rPr>
          <w:rFonts w:ascii="仿宋" w:eastAsia="仿宋" w:hAnsi="仿宋" w:cs="宋体"/>
          <w:bCs/>
          <w:color w:val="FF0000"/>
          <w:kern w:val="0"/>
        </w:rPr>
      </w:pPr>
      <w:r w:rsidRPr="00C70D40">
        <w:rPr>
          <w:rFonts w:ascii="仿宋" w:eastAsia="仿宋" w:hAnsi="仿宋" w:cs="宋体" w:hint="eastAsia"/>
          <w:bCs/>
          <w:kern w:val="0"/>
        </w:rPr>
        <w:t>通</w:t>
      </w:r>
      <w:r w:rsidRPr="002A5D81">
        <w:rPr>
          <w:rFonts w:ascii="仿宋" w:eastAsia="仿宋" w:hAnsi="仿宋" w:cs="宋体" w:hint="eastAsia"/>
          <w:bCs/>
          <w:color w:val="FF0000"/>
          <w:kern w:val="0"/>
        </w:rPr>
        <w:t>过这次课设，我们通过了市场调研以及从网上收集信息我们知道了JSP网上书店，包括其他类型的网上书店，都是电子商务的传统的应用。电子商务是计算机网络的又一次的革命，旨在通过电子手段建立一种新的经济次序，它不仅涉及电子技术和商业交易本身，而且涉及到诸如金融、税务、教育等社会其他层面。从微观角度说，电子商务是指各种具有商业活动能力的实体（生产企业、商贸企业、金融机构、政府机构、个人消费等）利用网络和先进的数字化传媒技术进行的各项商业贸易活动，这里要强调两点：一是活动要有商业背景；一是网络化和数字化。这让我们深深的了解到了做开发之前对这项开发的背景了解的重要性，只有通过对背景的深刻了解，我们才能保证开发之后有一定的市场。特别是通过一定人数的市场的调研，只要充分了解到了大多数人的具体需求才能够对具体的设计进行正确的建模。</w:t>
      </w:r>
    </w:p>
    <w:p w14:paraId="7E5CB26F" w14:textId="77777777" w:rsidR="0013171C" w:rsidRPr="002A5D81" w:rsidRDefault="0013171C" w:rsidP="0013171C">
      <w:pPr>
        <w:pStyle w:val="a4"/>
        <w:spacing w:line="320" w:lineRule="exact"/>
        <w:ind w:firstLine="480"/>
        <w:rPr>
          <w:rFonts w:ascii="仿宋" w:eastAsia="仿宋" w:hAnsi="仿宋" w:cs="宋体"/>
          <w:bCs/>
          <w:color w:val="FF0000"/>
          <w:kern w:val="0"/>
        </w:rPr>
      </w:pPr>
      <w:r w:rsidRPr="002A5D81">
        <w:rPr>
          <w:rFonts w:ascii="仿宋" w:eastAsia="仿宋" w:hAnsi="仿宋" w:cs="宋体" w:hint="eastAsia"/>
          <w:bCs/>
          <w:color w:val="FF0000"/>
          <w:kern w:val="0"/>
        </w:rPr>
        <w:t>在开发设计的过程中，曾经出现了一些问题，通过和同学交流以及网上搜索信息，都已经解决，实现了最终的目标。在进行编码之前，对于需求分析很重要，我们通过对网络充分的收集信息，进而对模块划分做了充分的讨论。虽然前期出来一些模块构建的分歧，但是我们后来积极基于客户的方面把意见达成了统一。在画类图、用例图以及顺序图都是基于现实客户以及管理的需要，进行符合实际的画图，花费了很长时间对其设计。明白了开发编码不是全部，前面的设计也是非常耗时耗力，需要我们积极参与和注重分析。</w:t>
      </w:r>
    </w:p>
    <w:p w14:paraId="453641D0" w14:textId="77777777" w:rsidR="0013171C" w:rsidRPr="00C70D40" w:rsidRDefault="0013171C" w:rsidP="0013171C">
      <w:pPr>
        <w:pStyle w:val="a4"/>
        <w:spacing w:line="320" w:lineRule="exact"/>
        <w:ind w:firstLine="480"/>
        <w:rPr>
          <w:rFonts w:ascii="仿宋" w:eastAsia="仿宋" w:hAnsi="仿宋" w:cs="宋体"/>
          <w:bCs/>
          <w:kern w:val="0"/>
        </w:rPr>
      </w:pPr>
      <w:r w:rsidRPr="002A5D81">
        <w:rPr>
          <w:rFonts w:ascii="仿宋" w:eastAsia="仿宋" w:hAnsi="仿宋" w:cs="宋体" w:hint="eastAsia"/>
          <w:bCs/>
          <w:color w:val="FF0000"/>
          <w:kern w:val="0"/>
        </w:rPr>
        <w:t>在开发的过程中，也曾经感觉到代码的凌乱复杂没有规律。在对书中内容进行系统地了解后，终于明白采用三层架构的技术，并且使用打包的方法和头文件的提取，确保了代码的简洁明快，并提高了代码的可重用行。整个开发过程，努力贴近软件工程的思想，通过前期可行性分析，需求分析，进入到概要设计，然后总体详细设计，最后代码产生后，亦</w:t>
      </w:r>
      <w:proofErr w:type="gramStart"/>
      <w:r w:rsidRPr="002A5D81">
        <w:rPr>
          <w:rFonts w:ascii="仿宋" w:eastAsia="仿宋" w:hAnsi="仿宋" w:cs="宋体" w:hint="eastAsia"/>
          <w:bCs/>
          <w:color w:val="FF0000"/>
          <w:kern w:val="0"/>
        </w:rPr>
        <w:t>进行白盒测试</w:t>
      </w:r>
      <w:proofErr w:type="gramEnd"/>
      <w:r w:rsidRPr="002A5D81">
        <w:rPr>
          <w:rFonts w:ascii="仿宋" w:eastAsia="仿宋" w:hAnsi="仿宋" w:cs="宋体" w:hint="eastAsia"/>
          <w:bCs/>
          <w:color w:val="FF0000"/>
          <w:kern w:val="0"/>
        </w:rPr>
        <w:t>。这个过程中，积极学习，尽量做到举一反三，一小见大，在ＪＳＰ＋ＪＡＶＡ开发过程中，了解掌握了JAVA的基本构架和设计思想，开发流程。到目前为止，已经明晰了JAVA的总体思想。在未来的时间里，详细这</w:t>
      </w:r>
      <w:proofErr w:type="gramStart"/>
      <w:r w:rsidRPr="002A5D81">
        <w:rPr>
          <w:rFonts w:ascii="仿宋" w:eastAsia="仿宋" w:hAnsi="仿宋" w:cs="宋体" w:hint="eastAsia"/>
          <w:bCs/>
          <w:color w:val="FF0000"/>
          <w:kern w:val="0"/>
        </w:rPr>
        <w:t>次课设打下</w:t>
      </w:r>
      <w:proofErr w:type="gramEnd"/>
      <w:r w:rsidRPr="002A5D81">
        <w:rPr>
          <w:rFonts w:ascii="仿宋" w:eastAsia="仿宋" w:hAnsi="仿宋" w:cs="宋体" w:hint="eastAsia"/>
          <w:bCs/>
          <w:color w:val="FF0000"/>
          <w:kern w:val="0"/>
        </w:rPr>
        <w:t>了基础，能让我们进一步对ＪＡＶＡ和ＪＳＰ编程有了进一步的提升</w:t>
      </w:r>
      <w:r w:rsidRPr="00C70D40">
        <w:rPr>
          <w:rFonts w:ascii="仿宋" w:eastAsia="仿宋" w:hAnsi="仿宋" w:cs="宋体" w:hint="eastAsia"/>
          <w:bCs/>
          <w:kern w:val="0"/>
        </w:rPr>
        <w:t>。</w:t>
      </w:r>
    </w:p>
    <w:p w14:paraId="4D879B35" w14:textId="77777777" w:rsidR="0013171C" w:rsidRDefault="0013171C">
      <w:pPr>
        <w:widowControl/>
        <w:jc w:val="center"/>
      </w:pPr>
      <w:r>
        <w:rPr>
          <w:rFonts w:ascii="宋体" w:hAnsi="宋体" w:cs="宋体"/>
          <w:bCs/>
          <w:kern w:val="0"/>
        </w:rPr>
        <w:t xml:space="preserve">　</w:t>
      </w:r>
    </w:p>
    <w:sectPr w:rsidR="0013171C">
      <w:headerReference w:type="default" r:id="rId12"/>
      <w:footerReference w:type="default" r:id="rId13"/>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D61B8" w14:textId="77777777" w:rsidR="00637D26" w:rsidRDefault="00637D26">
      <w:r>
        <w:separator/>
      </w:r>
    </w:p>
  </w:endnote>
  <w:endnote w:type="continuationSeparator" w:id="0">
    <w:p w14:paraId="207ABACC" w14:textId="77777777" w:rsidR="00637D26" w:rsidRDefault="00637D26">
      <w:r>
        <w:continuationSeparator/>
      </w:r>
    </w:p>
  </w:endnote>
  <w:endnote w:type="continuationNotice" w:id="1">
    <w:p w14:paraId="49AD314F" w14:textId="77777777" w:rsidR="00637D26" w:rsidRDefault="00637D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F1B5" w14:textId="77777777" w:rsidR="0013171C" w:rsidRDefault="0013171C">
    <w:pPr>
      <w:pStyle w:val="a7"/>
      <w:jc w:val="center"/>
    </w:pPr>
    <w:r>
      <w:rPr>
        <w:rStyle w:val="a8"/>
      </w:rPr>
      <w:fldChar w:fldCharType="begin"/>
    </w:r>
    <w:r>
      <w:rPr>
        <w:rStyle w:val="a8"/>
      </w:rPr>
      <w:instrText xml:space="preserve"> PAGE </w:instrText>
    </w:r>
    <w:r>
      <w:rPr>
        <w:rStyle w:val="a8"/>
      </w:rPr>
      <w:fldChar w:fldCharType="separate"/>
    </w:r>
    <w:r>
      <w:rPr>
        <w:rStyle w:val="a8"/>
        <w:noProof/>
      </w:rPr>
      <w:t>18</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EE4D1" w14:textId="77777777" w:rsidR="00637D26" w:rsidRDefault="00637D26">
      <w:r>
        <w:separator/>
      </w:r>
    </w:p>
  </w:footnote>
  <w:footnote w:type="continuationSeparator" w:id="0">
    <w:p w14:paraId="67E74A1E" w14:textId="77777777" w:rsidR="00637D26" w:rsidRDefault="00637D26">
      <w:r>
        <w:continuationSeparator/>
      </w:r>
    </w:p>
  </w:footnote>
  <w:footnote w:type="continuationNotice" w:id="1">
    <w:p w14:paraId="158993BB" w14:textId="77777777" w:rsidR="00637D26" w:rsidRDefault="00637D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9C285" w14:textId="77777777" w:rsidR="0013171C" w:rsidRDefault="005819AE">
    <w:pPr>
      <w:pStyle w:val="a6"/>
      <w:pBdr>
        <w:bottom w:val="single" w:sz="6" w:space="4" w:color="auto"/>
      </w:pBdr>
      <w:rPr>
        <w:b/>
      </w:rPr>
    </w:pPr>
    <w:r>
      <w:rPr>
        <w:rFonts w:hint="eastAsia"/>
        <w:b/>
      </w:rPr>
      <w:t>数据库原理</w:t>
    </w:r>
    <w:r w:rsidR="0013171C">
      <w:rPr>
        <w:rFonts w:hint="eastAsia"/>
        <w:b/>
      </w:rPr>
      <w:t>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868"/>
    <w:multiLevelType w:val="hybridMultilevel"/>
    <w:tmpl w:val="E200DE88"/>
    <w:lvl w:ilvl="0" w:tplc="A58A5124">
      <w:start w:val="1"/>
      <w:numFmt w:val="decimal"/>
      <w:lvlText w:val="(%1)"/>
      <w:lvlJc w:val="left"/>
      <w:pPr>
        <w:tabs>
          <w:tab w:val="num" w:pos="480"/>
        </w:tabs>
        <w:ind w:left="480" w:hanging="480"/>
      </w:pPr>
      <w:rPr>
        <w:rFonts w:ascii="Times New Roman" w:eastAsia="宋体" w:hAnsi="Times New Roman" w:cs="Times New Roman"/>
      </w:rPr>
    </w:lvl>
    <w:lvl w:ilvl="1" w:tplc="2B7699B6" w:tentative="1">
      <w:start w:val="1"/>
      <w:numFmt w:val="lowerLetter"/>
      <w:lvlText w:val="%2)"/>
      <w:lvlJc w:val="left"/>
      <w:pPr>
        <w:tabs>
          <w:tab w:val="num" w:pos="840"/>
        </w:tabs>
        <w:ind w:left="840" w:hanging="420"/>
      </w:pPr>
    </w:lvl>
    <w:lvl w:ilvl="2" w:tplc="568E10B2" w:tentative="1">
      <w:start w:val="1"/>
      <w:numFmt w:val="lowerRoman"/>
      <w:lvlText w:val="%3."/>
      <w:lvlJc w:val="right"/>
      <w:pPr>
        <w:tabs>
          <w:tab w:val="num" w:pos="1260"/>
        </w:tabs>
        <w:ind w:left="1260" w:hanging="420"/>
      </w:pPr>
    </w:lvl>
    <w:lvl w:ilvl="3" w:tplc="E21A94E4" w:tentative="1">
      <w:start w:val="1"/>
      <w:numFmt w:val="decimal"/>
      <w:lvlText w:val="%4."/>
      <w:lvlJc w:val="left"/>
      <w:pPr>
        <w:tabs>
          <w:tab w:val="num" w:pos="1680"/>
        </w:tabs>
        <w:ind w:left="1680" w:hanging="420"/>
      </w:pPr>
    </w:lvl>
    <w:lvl w:ilvl="4" w:tplc="9ADEB2CE" w:tentative="1">
      <w:start w:val="1"/>
      <w:numFmt w:val="lowerLetter"/>
      <w:lvlText w:val="%5)"/>
      <w:lvlJc w:val="left"/>
      <w:pPr>
        <w:tabs>
          <w:tab w:val="num" w:pos="2100"/>
        </w:tabs>
        <w:ind w:left="2100" w:hanging="420"/>
      </w:pPr>
    </w:lvl>
    <w:lvl w:ilvl="5" w:tplc="04E0481A" w:tentative="1">
      <w:start w:val="1"/>
      <w:numFmt w:val="lowerRoman"/>
      <w:lvlText w:val="%6."/>
      <w:lvlJc w:val="right"/>
      <w:pPr>
        <w:tabs>
          <w:tab w:val="num" w:pos="2520"/>
        </w:tabs>
        <w:ind w:left="2520" w:hanging="420"/>
      </w:pPr>
    </w:lvl>
    <w:lvl w:ilvl="6" w:tplc="6782406A" w:tentative="1">
      <w:start w:val="1"/>
      <w:numFmt w:val="decimal"/>
      <w:lvlText w:val="%7."/>
      <w:lvlJc w:val="left"/>
      <w:pPr>
        <w:tabs>
          <w:tab w:val="num" w:pos="2940"/>
        </w:tabs>
        <w:ind w:left="2940" w:hanging="420"/>
      </w:pPr>
    </w:lvl>
    <w:lvl w:ilvl="7" w:tplc="AFA2858A" w:tentative="1">
      <w:start w:val="1"/>
      <w:numFmt w:val="lowerLetter"/>
      <w:lvlText w:val="%8)"/>
      <w:lvlJc w:val="left"/>
      <w:pPr>
        <w:tabs>
          <w:tab w:val="num" w:pos="3360"/>
        </w:tabs>
        <w:ind w:left="3360" w:hanging="420"/>
      </w:pPr>
    </w:lvl>
    <w:lvl w:ilvl="8" w:tplc="807A486E" w:tentative="1">
      <w:start w:val="1"/>
      <w:numFmt w:val="lowerRoman"/>
      <w:lvlText w:val="%9."/>
      <w:lvlJc w:val="right"/>
      <w:pPr>
        <w:tabs>
          <w:tab w:val="num" w:pos="3780"/>
        </w:tabs>
        <w:ind w:left="3780" w:hanging="420"/>
      </w:pPr>
    </w:lvl>
  </w:abstractNum>
  <w:abstractNum w:abstractNumId="1" w15:restartNumberingAfterBreak="0">
    <w:nsid w:val="02EF3823"/>
    <w:multiLevelType w:val="hybridMultilevel"/>
    <w:tmpl w:val="0876F54A"/>
    <w:lvl w:ilvl="0" w:tplc="F54E3C72">
      <w:start w:val="1"/>
      <w:numFmt w:val="decimal"/>
      <w:lvlText w:val="%1．"/>
      <w:lvlJc w:val="left"/>
      <w:pPr>
        <w:tabs>
          <w:tab w:val="num" w:pos="1050"/>
        </w:tabs>
        <w:ind w:left="1050" w:hanging="420"/>
      </w:pPr>
      <w:rPr>
        <w:rFonts w:hint="eastAsia"/>
      </w:rPr>
    </w:lvl>
    <w:lvl w:ilvl="1" w:tplc="62E2DD32" w:tentative="1">
      <w:start w:val="1"/>
      <w:numFmt w:val="lowerLetter"/>
      <w:lvlText w:val="%2)"/>
      <w:lvlJc w:val="left"/>
      <w:pPr>
        <w:tabs>
          <w:tab w:val="num" w:pos="1470"/>
        </w:tabs>
        <w:ind w:left="1470" w:hanging="420"/>
      </w:pPr>
    </w:lvl>
    <w:lvl w:ilvl="2" w:tplc="7A385154" w:tentative="1">
      <w:start w:val="1"/>
      <w:numFmt w:val="lowerRoman"/>
      <w:lvlText w:val="%3."/>
      <w:lvlJc w:val="right"/>
      <w:pPr>
        <w:tabs>
          <w:tab w:val="num" w:pos="1890"/>
        </w:tabs>
        <w:ind w:left="1890" w:hanging="420"/>
      </w:pPr>
    </w:lvl>
    <w:lvl w:ilvl="3" w:tplc="9B66FEEA" w:tentative="1">
      <w:start w:val="1"/>
      <w:numFmt w:val="decimal"/>
      <w:lvlText w:val="%4."/>
      <w:lvlJc w:val="left"/>
      <w:pPr>
        <w:tabs>
          <w:tab w:val="num" w:pos="2310"/>
        </w:tabs>
        <w:ind w:left="2310" w:hanging="420"/>
      </w:pPr>
    </w:lvl>
    <w:lvl w:ilvl="4" w:tplc="06986080" w:tentative="1">
      <w:start w:val="1"/>
      <w:numFmt w:val="lowerLetter"/>
      <w:lvlText w:val="%5)"/>
      <w:lvlJc w:val="left"/>
      <w:pPr>
        <w:tabs>
          <w:tab w:val="num" w:pos="2730"/>
        </w:tabs>
        <w:ind w:left="2730" w:hanging="420"/>
      </w:pPr>
    </w:lvl>
    <w:lvl w:ilvl="5" w:tplc="6FE416CE" w:tentative="1">
      <w:start w:val="1"/>
      <w:numFmt w:val="lowerRoman"/>
      <w:lvlText w:val="%6."/>
      <w:lvlJc w:val="right"/>
      <w:pPr>
        <w:tabs>
          <w:tab w:val="num" w:pos="3150"/>
        </w:tabs>
        <w:ind w:left="3150" w:hanging="420"/>
      </w:pPr>
    </w:lvl>
    <w:lvl w:ilvl="6" w:tplc="552CEC8A" w:tentative="1">
      <w:start w:val="1"/>
      <w:numFmt w:val="decimal"/>
      <w:lvlText w:val="%7."/>
      <w:lvlJc w:val="left"/>
      <w:pPr>
        <w:tabs>
          <w:tab w:val="num" w:pos="3570"/>
        </w:tabs>
        <w:ind w:left="3570" w:hanging="420"/>
      </w:pPr>
    </w:lvl>
    <w:lvl w:ilvl="7" w:tplc="FF840DA0" w:tentative="1">
      <w:start w:val="1"/>
      <w:numFmt w:val="lowerLetter"/>
      <w:lvlText w:val="%8)"/>
      <w:lvlJc w:val="left"/>
      <w:pPr>
        <w:tabs>
          <w:tab w:val="num" w:pos="3990"/>
        </w:tabs>
        <w:ind w:left="3990" w:hanging="420"/>
      </w:pPr>
    </w:lvl>
    <w:lvl w:ilvl="8" w:tplc="1D8A95D8" w:tentative="1">
      <w:start w:val="1"/>
      <w:numFmt w:val="lowerRoman"/>
      <w:lvlText w:val="%9."/>
      <w:lvlJc w:val="right"/>
      <w:pPr>
        <w:tabs>
          <w:tab w:val="num" w:pos="4410"/>
        </w:tabs>
        <w:ind w:left="4410" w:hanging="420"/>
      </w:pPr>
    </w:lvl>
  </w:abstractNum>
  <w:abstractNum w:abstractNumId="2" w15:restartNumberingAfterBreak="0">
    <w:nsid w:val="0B735B8A"/>
    <w:multiLevelType w:val="multilevel"/>
    <w:tmpl w:val="F4947E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3" w15:restartNumberingAfterBreak="0">
    <w:nsid w:val="0E10336F"/>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4" w15:restartNumberingAfterBreak="0">
    <w:nsid w:val="12A337E9"/>
    <w:multiLevelType w:val="hybridMultilevel"/>
    <w:tmpl w:val="B58A2504"/>
    <w:lvl w:ilvl="0" w:tplc="D1BA6F0A">
      <w:start w:val="1"/>
      <w:numFmt w:val="decimal"/>
      <w:lvlText w:val="（%1）"/>
      <w:lvlJc w:val="left"/>
      <w:pPr>
        <w:ind w:left="1500" w:hanging="720"/>
      </w:pPr>
      <w:rPr>
        <w:rFonts w:hint="default"/>
      </w:rPr>
    </w:lvl>
    <w:lvl w:ilvl="1" w:tplc="66D44990" w:tentative="1">
      <w:start w:val="1"/>
      <w:numFmt w:val="lowerLetter"/>
      <w:lvlText w:val="%2)"/>
      <w:lvlJc w:val="left"/>
      <w:pPr>
        <w:ind w:left="1620" w:hanging="420"/>
      </w:pPr>
    </w:lvl>
    <w:lvl w:ilvl="2" w:tplc="9E140D20" w:tentative="1">
      <w:start w:val="1"/>
      <w:numFmt w:val="lowerRoman"/>
      <w:lvlText w:val="%3."/>
      <w:lvlJc w:val="right"/>
      <w:pPr>
        <w:ind w:left="2040" w:hanging="420"/>
      </w:pPr>
    </w:lvl>
    <w:lvl w:ilvl="3" w:tplc="E19CD1FC" w:tentative="1">
      <w:start w:val="1"/>
      <w:numFmt w:val="decimal"/>
      <w:lvlText w:val="%4."/>
      <w:lvlJc w:val="left"/>
      <w:pPr>
        <w:ind w:left="2460" w:hanging="420"/>
      </w:pPr>
    </w:lvl>
    <w:lvl w:ilvl="4" w:tplc="6C823BC0" w:tentative="1">
      <w:start w:val="1"/>
      <w:numFmt w:val="lowerLetter"/>
      <w:lvlText w:val="%5)"/>
      <w:lvlJc w:val="left"/>
      <w:pPr>
        <w:ind w:left="2880" w:hanging="420"/>
      </w:pPr>
    </w:lvl>
    <w:lvl w:ilvl="5" w:tplc="9C52A566" w:tentative="1">
      <w:start w:val="1"/>
      <w:numFmt w:val="lowerRoman"/>
      <w:lvlText w:val="%6."/>
      <w:lvlJc w:val="right"/>
      <w:pPr>
        <w:ind w:left="3300" w:hanging="420"/>
      </w:pPr>
    </w:lvl>
    <w:lvl w:ilvl="6" w:tplc="ECF8A45A" w:tentative="1">
      <w:start w:val="1"/>
      <w:numFmt w:val="decimal"/>
      <w:lvlText w:val="%7."/>
      <w:lvlJc w:val="left"/>
      <w:pPr>
        <w:ind w:left="3720" w:hanging="420"/>
      </w:pPr>
    </w:lvl>
    <w:lvl w:ilvl="7" w:tplc="BD9A5FF0" w:tentative="1">
      <w:start w:val="1"/>
      <w:numFmt w:val="lowerLetter"/>
      <w:lvlText w:val="%8)"/>
      <w:lvlJc w:val="left"/>
      <w:pPr>
        <w:ind w:left="4140" w:hanging="420"/>
      </w:pPr>
    </w:lvl>
    <w:lvl w:ilvl="8" w:tplc="F95AA806" w:tentative="1">
      <w:start w:val="1"/>
      <w:numFmt w:val="lowerRoman"/>
      <w:lvlText w:val="%9."/>
      <w:lvlJc w:val="right"/>
      <w:pPr>
        <w:ind w:left="4560" w:hanging="420"/>
      </w:pPr>
    </w:lvl>
  </w:abstractNum>
  <w:abstractNum w:abstractNumId="5" w15:restartNumberingAfterBreak="0">
    <w:nsid w:val="132E79FB"/>
    <w:multiLevelType w:val="hybridMultilevel"/>
    <w:tmpl w:val="E9C48BD6"/>
    <w:lvl w:ilvl="0" w:tplc="836438A4">
      <w:start w:val="1"/>
      <w:numFmt w:val="lowerLetter"/>
      <w:lvlText w:val="%1)"/>
      <w:lvlJc w:val="left"/>
      <w:pPr>
        <w:ind w:left="420" w:hanging="420"/>
      </w:pPr>
    </w:lvl>
    <w:lvl w:ilvl="1" w:tplc="5E7A0A36" w:tentative="1">
      <w:start w:val="1"/>
      <w:numFmt w:val="lowerLetter"/>
      <w:lvlText w:val="%2)"/>
      <w:lvlJc w:val="left"/>
      <w:pPr>
        <w:ind w:left="840" w:hanging="420"/>
      </w:pPr>
    </w:lvl>
    <w:lvl w:ilvl="2" w:tplc="0CAEBFA6" w:tentative="1">
      <w:start w:val="1"/>
      <w:numFmt w:val="lowerRoman"/>
      <w:lvlText w:val="%3."/>
      <w:lvlJc w:val="right"/>
      <w:pPr>
        <w:ind w:left="1260" w:hanging="420"/>
      </w:pPr>
    </w:lvl>
    <w:lvl w:ilvl="3" w:tplc="D9BC9692" w:tentative="1">
      <w:start w:val="1"/>
      <w:numFmt w:val="decimal"/>
      <w:lvlText w:val="%4."/>
      <w:lvlJc w:val="left"/>
      <w:pPr>
        <w:ind w:left="1680" w:hanging="420"/>
      </w:pPr>
    </w:lvl>
    <w:lvl w:ilvl="4" w:tplc="F12A755E" w:tentative="1">
      <w:start w:val="1"/>
      <w:numFmt w:val="lowerLetter"/>
      <w:lvlText w:val="%5)"/>
      <w:lvlJc w:val="left"/>
      <w:pPr>
        <w:ind w:left="2100" w:hanging="420"/>
      </w:pPr>
    </w:lvl>
    <w:lvl w:ilvl="5" w:tplc="0A606A2A" w:tentative="1">
      <w:start w:val="1"/>
      <w:numFmt w:val="lowerRoman"/>
      <w:lvlText w:val="%6."/>
      <w:lvlJc w:val="right"/>
      <w:pPr>
        <w:ind w:left="2520" w:hanging="420"/>
      </w:pPr>
    </w:lvl>
    <w:lvl w:ilvl="6" w:tplc="45A2ECB6" w:tentative="1">
      <w:start w:val="1"/>
      <w:numFmt w:val="decimal"/>
      <w:lvlText w:val="%7."/>
      <w:lvlJc w:val="left"/>
      <w:pPr>
        <w:ind w:left="2940" w:hanging="420"/>
      </w:pPr>
    </w:lvl>
    <w:lvl w:ilvl="7" w:tplc="8D9880BC" w:tentative="1">
      <w:start w:val="1"/>
      <w:numFmt w:val="lowerLetter"/>
      <w:lvlText w:val="%8)"/>
      <w:lvlJc w:val="left"/>
      <w:pPr>
        <w:ind w:left="3360" w:hanging="420"/>
      </w:pPr>
    </w:lvl>
    <w:lvl w:ilvl="8" w:tplc="433CCA7E" w:tentative="1">
      <w:start w:val="1"/>
      <w:numFmt w:val="lowerRoman"/>
      <w:lvlText w:val="%9."/>
      <w:lvlJc w:val="right"/>
      <w:pPr>
        <w:ind w:left="3780" w:hanging="420"/>
      </w:pPr>
    </w:lvl>
  </w:abstractNum>
  <w:abstractNum w:abstractNumId="6" w15:restartNumberingAfterBreak="0">
    <w:nsid w:val="142D45C7"/>
    <w:multiLevelType w:val="hybridMultilevel"/>
    <w:tmpl w:val="90D22C22"/>
    <w:lvl w:ilvl="0" w:tplc="8842C3D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84B3414"/>
    <w:multiLevelType w:val="hybridMultilevel"/>
    <w:tmpl w:val="149CF992"/>
    <w:lvl w:ilvl="0" w:tplc="BE1CE826">
      <w:start w:val="1"/>
      <w:numFmt w:val="decimal"/>
      <w:lvlText w:val="%1."/>
      <w:lvlJc w:val="left"/>
      <w:pPr>
        <w:tabs>
          <w:tab w:val="num" w:pos="1054"/>
        </w:tabs>
        <w:ind w:left="1054" w:hanging="420"/>
      </w:pPr>
      <w:rPr>
        <w:rFonts w:ascii="宋体" w:eastAsia="宋体" w:hAnsi="宋体" w:cs="Times New Roman"/>
      </w:rPr>
    </w:lvl>
    <w:lvl w:ilvl="1" w:tplc="AAF28DF2" w:tentative="1">
      <w:start w:val="1"/>
      <w:numFmt w:val="lowerLetter"/>
      <w:lvlText w:val="%2)"/>
      <w:lvlJc w:val="left"/>
      <w:pPr>
        <w:tabs>
          <w:tab w:val="num" w:pos="1474"/>
        </w:tabs>
        <w:ind w:left="1474" w:hanging="420"/>
      </w:pPr>
    </w:lvl>
    <w:lvl w:ilvl="2" w:tplc="21D44D0E" w:tentative="1">
      <w:start w:val="1"/>
      <w:numFmt w:val="lowerRoman"/>
      <w:lvlText w:val="%3."/>
      <w:lvlJc w:val="right"/>
      <w:pPr>
        <w:tabs>
          <w:tab w:val="num" w:pos="1894"/>
        </w:tabs>
        <w:ind w:left="1894" w:hanging="420"/>
      </w:pPr>
    </w:lvl>
    <w:lvl w:ilvl="3" w:tplc="5FEEC7E0" w:tentative="1">
      <w:start w:val="1"/>
      <w:numFmt w:val="decimal"/>
      <w:lvlText w:val="%4."/>
      <w:lvlJc w:val="left"/>
      <w:pPr>
        <w:tabs>
          <w:tab w:val="num" w:pos="2314"/>
        </w:tabs>
        <w:ind w:left="2314" w:hanging="420"/>
      </w:pPr>
    </w:lvl>
    <w:lvl w:ilvl="4" w:tplc="59EE9394" w:tentative="1">
      <w:start w:val="1"/>
      <w:numFmt w:val="lowerLetter"/>
      <w:lvlText w:val="%5)"/>
      <w:lvlJc w:val="left"/>
      <w:pPr>
        <w:tabs>
          <w:tab w:val="num" w:pos="2734"/>
        </w:tabs>
        <w:ind w:left="2734" w:hanging="420"/>
      </w:pPr>
    </w:lvl>
    <w:lvl w:ilvl="5" w:tplc="249A9504" w:tentative="1">
      <w:start w:val="1"/>
      <w:numFmt w:val="lowerRoman"/>
      <w:lvlText w:val="%6."/>
      <w:lvlJc w:val="right"/>
      <w:pPr>
        <w:tabs>
          <w:tab w:val="num" w:pos="3154"/>
        </w:tabs>
        <w:ind w:left="3154" w:hanging="420"/>
      </w:pPr>
    </w:lvl>
    <w:lvl w:ilvl="6" w:tplc="3AE6D988" w:tentative="1">
      <w:start w:val="1"/>
      <w:numFmt w:val="decimal"/>
      <w:lvlText w:val="%7."/>
      <w:lvlJc w:val="left"/>
      <w:pPr>
        <w:tabs>
          <w:tab w:val="num" w:pos="3574"/>
        </w:tabs>
        <w:ind w:left="3574" w:hanging="420"/>
      </w:pPr>
    </w:lvl>
    <w:lvl w:ilvl="7" w:tplc="E60AC0F6" w:tentative="1">
      <w:start w:val="1"/>
      <w:numFmt w:val="lowerLetter"/>
      <w:lvlText w:val="%8)"/>
      <w:lvlJc w:val="left"/>
      <w:pPr>
        <w:tabs>
          <w:tab w:val="num" w:pos="3994"/>
        </w:tabs>
        <w:ind w:left="3994" w:hanging="420"/>
      </w:pPr>
    </w:lvl>
    <w:lvl w:ilvl="8" w:tplc="26E8027A" w:tentative="1">
      <w:start w:val="1"/>
      <w:numFmt w:val="lowerRoman"/>
      <w:lvlText w:val="%9."/>
      <w:lvlJc w:val="right"/>
      <w:pPr>
        <w:tabs>
          <w:tab w:val="num" w:pos="4414"/>
        </w:tabs>
        <w:ind w:left="4414" w:hanging="420"/>
      </w:pPr>
    </w:lvl>
  </w:abstractNum>
  <w:abstractNum w:abstractNumId="8" w15:restartNumberingAfterBreak="0">
    <w:nsid w:val="1B1A72BC"/>
    <w:multiLevelType w:val="hybridMultilevel"/>
    <w:tmpl w:val="6370411E"/>
    <w:lvl w:ilvl="0" w:tplc="B26A2EA0">
      <w:start w:val="1"/>
      <w:numFmt w:val="upperRoman"/>
      <w:pStyle w:val="1"/>
      <w:lvlText w:val="%1、"/>
      <w:lvlJc w:val="left"/>
      <w:pPr>
        <w:tabs>
          <w:tab w:val="num" w:pos="1080"/>
        </w:tabs>
        <w:ind w:left="1080" w:hanging="1080"/>
      </w:pPr>
      <w:rPr>
        <w:rFonts w:hint="default"/>
        <w:b/>
      </w:rPr>
    </w:lvl>
    <w:lvl w:ilvl="1" w:tplc="F4980EE6" w:tentative="1">
      <w:start w:val="1"/>
      <w:numFmt w:val="lowerLetter"/>
      <w:lvlText w:val="%2)"/>
      <w:lvlJc w:val="left"/>
      <w:pPr>
        <w:tabs>
          <w:tab w:val="num" w:pos="840"/>
        </w:tabs>
        <w:ind w:left="840" w:hanging="420"/>
      </w:pPr>
    </w:lvl>
    <w:lvl w:ilvl="2" w:tplc="E3ACECFC" w:tentative="1">
      <w:start w:val="1"/>
      <w:numFmt w:val="lowerRoman"/>
      <w:lvlText w:val="%3."/>
      <w:lvlJc w:val="right"/>
      <w:pPr>
        <w:tabs>
          <w:tab w:val="num" w:pos="1260"/>
        </w:tabs>
        <w:ind w:left="1260" w:hanging="420"/>
      </w:pPr>
    </w:lvl>
    <w:lvl w:ilvl="3" w:tplc="3C226502" w:tentative="1">
      <w:start w:val="1"/>
      <w:numFmt w:val="decimal"/>
      <w:lvlText w:val="%4."/>
      <w:lvlJc w:val="left"/>
      <w:pPr>
        <w:tabs>
          <w:tab w:val="num" w:pos="1680"/>
        </w:tabs>
        <w:ind w:left="1680" w:hanging="420"/>
      </w:pPr>
    </w:lvl>
    <w:lvl w:ilvl="4" w:tplc="8C3ECBE6" w:tentative="1">
      <w:start w:val="1"/>
      <w:numFmt w:val="lowerLetter"/>
      <w:lvlText w:val="%5)"/>
      <w:lvlJc w:val="left"/>
      <w:pPr>
        <w:tabs>
          <w:tab w:val="num" w:pos="2100"/>
        </w:tabs>
        <w:ind w:left="2100" w:hanging="420"/>
      </w:pPr>
    </w:lvl>
    <w:lvl w:ilvl="5" w:tplc="EAE6098A" w:tentative="1">
      <w:start w:val="1"/>
      <w:numFmt w:val="lowerRoman"/>
      <w:lvlText w:val="%6."/>
      <w:lvlJc w:val="right"/>
      <w:pPr>
        <w:tabs>
          <w:tab w:val="num" w:pos="2520"/>
        </w:tabs>
        <w:ind w:left="2520" w:hanging="420"/>
      </w:pPr>
    </w:lvl>
    <w:lvl w:ilvl="6" w:tplc="57D8550C" w:tentative="1">
      <w:start w:val="1"/>
      <w:numFmt w:val="decimal"/>
      <w:lvlText w:val="%7."/>
      <w:lvlJc w:val="left"/>
      <w:pPr>
        <w:tabs>
          <w:tab w:val="num" w:pos="2940"/>
        </w:tabs>
        <w:ind w:left="2940" w:hanging="420"/>
      </w:pPr>
    </w:lvl>
    <w:lvl w:ilvl="7" w:tplc="086A3E84" w:tentative="1">
      <w:start w:val="1"/>
      <w:numFmt w:val="lowerLetter"/>
      <w:lvlText w:val="%8)"/>
      <w:lvlJc w:val="left"/>
      <w:pPr>
        <w:tabs>
          <w:tab w:val="num" w:pos="3360"/>
        </w:tabs>
        <w:ind w:left="3360" w:hanging="420"/>
      </w:pPr>
    </w:lvl>
    <w:lvl w:ilvl="8" w:tplc="D1B6D8C2" w:tentative="1">
      <w:start w:val="1"/>
      <w:numFmt w:val="lowerRoman"/>
      <w:lvlText w:val="%9."/>
      <w:lvlJc w:val="right"/>
      <w:pPr>
        <w:tabs>
          <w:tab w:val="num" w:pos="3780"/>
        </w:tabs>
        <w:ind w:left="3780" w:hanging="420"/>
      </w:pPr>
    </w:lvl>
  </w:abstractNum>
  <w:abstractNum w:abstractNumId="9" w15:restartNumberingAfterBreak="0">
    <w:nsid w:val="22246A3A"/>
    <w:multiLevelType w:val="hybridMultilevel"/>
    <w:tmpl w:val="53C0449C"/>
    <w:lvl w:ilvl="0" w:tplc="2C900CC8">
      <w:start w:val="1"/>
      <w:numFmt w:val="decimal"/>
      <w:lvlText w:val="%1."/>
      <w:lvlJc w:val="left"/>
      <w:pPr>
        <w:ind w:left="780" w:hanging="360"/>
      </w:pPr>
      <w:rPr>
        <w:rFonts w:hint="default"/>
      </w:rPr>
    </w:lvl>
    <w:lvl w:ilvl="1" w:tplc="AF9C797A" w:tentative="1">
      <w:start w:val="1"/>
      <w:numFmt w:val="lowerLetter"/>
      <w:lvlText w:val="%2)"/>
      <w:lvlJc w:val="left"/>
      <w:pPr>
        <w:ind w:left="1260" w:hanging="420"/>
      </w:pPr>
    </w:lvl>
    <w:lvl w:ilvl="2" w:tplc="98D0F806" w:tentative="1">
      <w:start w:val="1"/>
      <w:numFmt w:val="lowerRoman"/>
      <w:lvlText w:val="%3."/>
      <w:lvlJc w:val="right"/>
      <w:pPr>
        <w:ind w:left="1680" w:hanging="420"/>
      </w:pPr>
    </w:lvl>
    <w:lvl w:ilvl="3" w:tplc="BAA6F68E" w:tentative="1">
      <w:start w:val="1"/>
      <w:numFmt w:val="decimal"/>
      <w:lvlText w:val="%4."/>
      <w:lvlJc w:val="left"/>
      <w:pPr>
        <w:ind w:left="2100" w:hanging="420"/>
      </w:pPr>
    </w:lvl>
    <w:lvl w:ilvl="4" w:tplc="2F12507A" w:tentative="1">
      <w:start w:val="1"/>
      <w:numFmt w:val="lowerLetter"/>
      <w:lvlText w:val="%5)"/>
      <w:lvlJc w:val="left"/>
      <w:pPr>
        <w:ind w:left="2520" w:hanging="420"/>
      </w:pPr>
    </w:lvl>
    <w:lvl w:ilvl="5" w:tplc="F0C20402" w:tentative="1">
      <w:start w:val="1"/>
      <w:numFmt w:val="lowerRoman"/>
      <w:lvlText w:val="%6."/>
      <w:lvlJc w:val="right"/>
      <w:pPr>
        <w:ind w:left="2940" w:hanging="420"/>
      </w:pPr>
    </w:lvl>
    <w:lvl w:ilvl="6" w:tplc="43686068" w:tentative="1">
      <w:start w:val="1"/>
      <w:numFmt w:val="decimal"/>
      <w:lvlText w:val="%7."/>
      <w:lvlJc w:val="left"/>
      <w:pPr>
        <w:ind w:left="3360" w:hanging="420"/>
      </w:pPr>
    </w:lvl>
    <w:lvl w:ilvl="7" w:tplc="0D8610AE" w:tentative="1">
      <w:start w:val="1"/>
      <w:numFmt w:val="lowerLetter"/>
      <w:lvlText w:val="%8)"/>
      <w:lvlJc w:val="left"/>
      <w:pPr>
        <w:ind w:left="3780" w:hanging="420"/>
      </w:pPr>
    </w:lvl>
    <w:lvl w:ilvl="8" w:tplc="3C76FA24" w:tentative="1">
      <w:start w:val="1"/>
      <w:numFmt w:val="lowerRoman"/>
      <w:lvlText w:val="%9."/>
      <w:lvlJc w:val="right"/>
      <w:pPr>
        <w:ind w:left="4200" w:hanging="420"/>
      </w:pPr>
    </w:lvl>
  </w:abstractNum>
  <w:abstractNum w:abstractNumId="10" w15:restartNumberingAfterBreak="0">
    <w:nsid w:val="23344940"/>
    <w:multiLevelType w:val="hybridMultilevel"/>
    <w:tmpl w:val="3F0E8870"/>
    <w:lvl w:ilvl="0" w:tplc="FFB46288">
      <w:start w:val="1"/>
      <w:numFmt w:val="decimal"/>
      <w:lvlText w:val="%1．"/>
      <w:lvlJc w:val="left"/>
      <w:pPr>
        <w:tabs>
          <w:tab w:val="num" w:pos="855"/>
        </w:tabs>
        <w:ind w:left="855" w:hanging="435"/>
      </w:pPr>
      <w:rPr>
        <w:rFonts w:hint="eastAsia"/>
      </w:rPr>
    </w:lvl>
    <w:lvl w:ilvl="1" w:tplc="948AE58C" w:tentative="1">
      <w:start w:val="1"/>
      <w:numFmt w:val="lowerLetter"/>
      <w:lvlText w:val="%2)"/>
      <w:lvlJc w:val="left"/>
      <w:pPr>
        <w:tabs>
          <w:tab w:val="num" w:pos="1260"/>
        </w:tabs>
        <w:ind w:left="1260" w:hanging="420"/>
      </w:pPr>
    </w:lvl>
    <w:lvl w:ilvl="2" w:tplc="C3261A38" w:tentative="1">
      <w:start w:val="1"/>
      <w:numFmt w:val="lowerRoman"/>
      <w:lvlText w:val="%3."/>
      <w:lvlJc w:val="right"/>
      <w:pPr>
        <w:tabs>
          <w:tab w:val="num" w:pos="1680"/>
        </w:tabs>
        <w:ind w:left="1680" w:hanging="420"/>
      </w:pPr>
    </w:lvl>
    <w:lvl w:ilvl="3" w:tplc="40660CB4" w:tentative="1">
      <w:start w:val="1"/>
      <w:numFmt w:val="decimal"/>
      <w:lvlText w:val="%4."/>
      <w:lvlJc w:val="left"/>
      <w:pPr>
        <w:tabs>
          <w:tab w:val="num" w:pos="2100"/>
        </w:tabs>
        <w:ind w:left="2100" w:hanging="420"/>
      </w:pPr>
    </w:lvl>
    <w:lvl w:ilvl="4" w:tplc="BB66BF22" w:tentative="1">
      <w:start w:val="1"/>
      <w:numFmt w:val="lowerLetter"/>
      <w:lvlText w:val="%5)"/>
      <w:lvlJc w:val="left"/>
      <w:pPr>
        <w:tabs>
          <w:tab w:val="num" w:pos="2520"/>
        </w:tabs>
        <w:ind w:left="2520" w:hanging="420"/>
      </w:pPr>
    </w:lvl>
    <w:lvl w:ilvl="5" w:tplc="1A0233B0" w:tentative="1">
      <w:start w:val="1"/>
      <w:numFmt w:val="lowerRoman"/>
      <w:lvlText w:val="%6."/>
      <w:lvlJc w:val="right"/>
      <w:pPr>
        <w:tabs>
          <w:tab w:val="num" w:pos="2940"/>
        </w:tabs>
        <w:ind w:left="2940" w:hanging="420"/>
      </w:pPr>
    </w:lvl>
    <w:lvl w:ilvl="6" w:tplc="363C19D6" w:tentative="1">
      <w:start w:val="1"/>
      <w:numFmt w:val="decimal"/>
      <w:lvlText w:val="%7."/>
      <w:lvlJc w:val="left"/>
      <w:pPr>
        <w:tabs>
          <w:tab w:val="num" w:pos="3360"/>
        </w:tabs>
        <w:ind w:left="3360" w:hanging="420"/>
      </w:pPr>
    </w:lvl>
    <w:lvl w:ilvl="7" w:tplc="85DCB6A8" w:tentative="1">
      <w:start w:val="1"/>
      <w:numFmt w:val="lowerLetter"/>
      <w:lvlText w:val="%8)"/>
      <w:lvlJc w:val="left"/>
      <w:pPr>
        <w:tabs>
          <w:tab w:val="num" w:pos="3780"/>
        </w:tabs>
        <w:ind w:left="3780" w:hanging="420"/>
      </w:pPr>
    </w:lvl>
    <w:lvl w:ilvl="8" w:tplc="F508FF0E" w:tentative="1">
      <w:start w:val="1"/>
      <w:numFmt w:val="lowerRoman"/>
      <w:lvlText w:val="%9."/>
      <w:lvlJc w:val="right"/>
      <w:pPr>
        <w:tabs>
          <w:tab w:val="num" w:pos="4200"/>
        </w:tabs>
        <w:ind w:left="4200" w:hanging="420"/>
      </w:pPr>
    </w:lvl>
  </w:abstractNum>
  <w:abstractNum w:abstractNumId="11" w15:restartNumberingAfterBreak="0">
    <w:nsid w:val="24911306"/>
    <w:multiLevelType w:val="multilevel"/>
    <w:tmpl w:val="0186B42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12" w15:restartNumberingAfterBreak="0">
    <w:nsid w:val="25D043C7"/>
    <w:multiLevelType w:val="multilevel"/>
    <w:tmpl w:val="C14C0A54"/>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6240"/>
        </w:tabs>
        <w:ind w:left="6240" w:hanging="1440"/>
      </w:pPr>
      <w:rPr>
        <w:rFonts w:hint="eastAsia"/>
      </w:rPr>
    </w:lvl>
    <w:lvl w:ilvl="6">
      <w:start w:val="1"/>
      <w:numFmt w:val="decimal"/>
      <w:lvlText w:val="%1．%2.%3.%4.%5.%6.%7"/>
      <w:lvlJc w:val="left"/>
      <w:pPr>
        <w:tabs>
          <w:tab w:val="num" w:pos="7560"/>
        </w:tabs>
        <w:ind w:left="7560" w:hanging="1800"/>
      </w:pPr>
      <w:rPr>
        <w:rFonts w:hint="eastAsia"/>
      </w:rPr>
    </w:lvl>
    <w:lvl w:ilvl="7">
      <w:start w:val="1"/>
      <w:numFmt w:val="decimal"/>
      <w:lvlText w:val="%1．%2.%3.%4.%5.%6.%7.%8"/>
      <w:lvlJc w:val="left"/>
      <w:pPr>
        <w:tabs>
          <w:tab w:val="num" w:pos="8520"/>
        </w:tabs>
        <w:ind w:left="8520" w:hanging="1800"/>
      </w:pPr>
      <w:rPr>
        <w:rFonts w:hint="eastAsia"/>
      </w:rPr>
    </w:lvl>
    <w:lvl w:ilvl="8">
      <w:start w:val="1"/>
      <w:numFmt w:val="decimal"/>
      <w:lvlText w:val="%1．%2.%3.%4.%5.%6.%7.%8.%9"/>
      <w:lvlJc w:val="left"/>
      <w:pPr>
        <w:tabs>
          <w:tab w:val="num" w:pos="9840"/>
        </w:tabs>
        <w:ind w:left="9840" w:hanging="2160"/>
      </w:pPr>
      <w:rPr>
        <w:rFonts w:hint="eastAsia"/>
      </w:rPr>
    </w:lvl>
  </w:abstractNum>
  <w:abstractNum w:abstractNumId="13" w15:restartNumberingAfterBreak="0">
    <w:nsid w:val="2DDE6804"/>
    <w:multiLevelType w:val="hybridMultilevel"/>
    <w:tmpl w:val="D1CE658E"/>
    <w:lvl w:ilvl="0" w:tplc="72386C34">
      <w:start w:val="1"/>
      <w:numFmt w:val="lowerLetter"/>
      <w:lvlText w:val="%1)"/>
      <w:lvlJc w:val="left"/>
      <w:pPr>
        <w:ind w:left="840" w:hanging="420"/>
      </w:pPr>
    </w:lvl>
    <w:lvl w:ilvl="1" w:tplc="7C08C1CA" w:tentative="1">
      <w:start w:val="1"/>
      <w:numFmt w:val="lowerLetter"/>
      <w:lvlText w:val="%2)"/>
      <w:lvlJc w:val="left"/>
      <w:pPr>
        <w:ind w:left="1260" w:hanging="420"/>
      </w:pPr>
    </w:lvl>
    <w:lvl w:ilvl="2" w:tplc="F4DEB48A" w:tentative="1">
      <w:start w:val="1"/>
      <w:numFmt w:val="lowerRoman"/>
      <w:lvlText w:val="%3."/>
      <w:lvlJc w:val="right"/>
      <w:pPr>
        <w:ind w:left="1680" w:hanging="420"/>
      </w:pPr>
    </w:lvl>
    <w:lvl w:ilvl="3" w:tplc="B948738A" w:tentative="1">
      <w:start w:val="1"/>
      <w:numFmt w:val="decimal"/>
      <w:lvlText w:val="%4."/>
      <w:lvlJc w:val="left"/>
      <w:pPr>
        <w:ind w:left="2100" w:hanging="420"/>
      </w:pPr>
    </w:lvl>
    <w:lvl w:ilvl="4" w:tplc="E95607B2" w:tentative="1">
      <w:start w:val="1"/>
      <w:numFmt w:val="lowerLetter"/>
      <w:lvlText w:val="%5)"/>
      <w:lvlJc w:val="left"/>
      <w:pPr>
        <w:ind w:left="2520" w:hanging="420"/>
      </w:pPr>
    </w:lvl>
    <w:lvl w:ilvl="5" w:tplc="961C5656" w:tentative="1">
      <w:start w:val="1"/>
      <w:numFmt w:val="lowerRoman"/>
      <w:lvlText w:val="%6."/>
      <w:lvlJc w:val="right"/>
      <w:pPr>
        <w:ind w:left="2940" w:hanging="420"/>
      </w:pPr>
    </w:lvl>
    <w:lvl w:ilvl="6" w:tplc="A80E905E" w:tentative="1">
      <w:start w:val="1"/>
      <w:numFmt w:val="decimal"/>
      <w:lvlText w:val="%7."/>
      <w:lvlJc w:val="left"/>
      <w:pPr>
        <w:ind w:left="3360" w:hanging="420"/>
      </w:pPr>
    </w:lvl>
    <w:lvl w:ilvl="7" w:tplc="DB12C57E" w:tentative="1">
      <w:start w:val="1"/>
      <w:numFmt w:val="lowerLetter"/>
      <w:lvlText w:val="%8)"/>
      <w:lvlJc w:val="left"/>
      <w:pPr>
        <w:ind w:left="3780" w:hanging="420"/>
      </w:pPr>
    </w:lvl>
    <w:lvl w:ilvl="8" w:tplc="262A6C40" w:tentative="1">
      <w:start w:val="1"/>
      <w:numFmt w:val="lowerRoman"/>
      <w:lvlText w:val="%9."/>
      <w:lvlJc w:val="right"/>
      <w:pPr>
        <w:ind w:left="4200" w:hanging="420"/>
      </w:pPr>
    </w:lvl>
  </w:abstractNum>
  <w:abstractNum w:abstractNumId="14" w15:restartNumberingAfterBreak="0">
    <w:nsid w:val="35BF2DEB"/>
    <w:multiLevelType w:val="multilevel"/>
    <w:tmpl w:val="B8B0CD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215"/>
        </w:tabs>
        <w:ind w:left="1215" w:hanging="360"/>
      </w:pPr>
      <w:rPr>
        <w:rFonts w:hint="default"/>
      </w:rPr>
    </w:lvl>
    <w:lvl w:ilvl="2">
      <w:start w:val="1"/>
      <w:numFmt w:val="decimal"/>
      <w:lvlText w:val="%1.%2.%3"/>
      <w:lvlJc w:val="left"/>
      <w:pPr>
        <w:tabs>
          <w:tab w:val="num" w:pos="2430"/>
        </w:tabs>
        <w:ind w:left="2430" w:hanging="720"/>
      </w:pPr>
      <w:rPr>
        <w:rFonts w:hint="default"/>
      </w:rPr>
    </w:lvl>
    <w:lvl w:ilvl="3">
      <w:start w:val="1"/>
      <w:numFmt w:val="decimal"/>
      <w:lvlText w:val="%1.%2.%3.%4"/>
      <w:lvlJc w:val="left"/>
      <w:pPr>
        <w:tabs>
          <w:tab w:val="num" w:pos="3285"/>
        </w:tabs>
        <w:ind w:left="3285" w:hanging="720"/>
      </w:pPr>
      <w:rPr>
        <w:rFonts w:hint="default"/>
      </w:rPr>
    </w:lvl>
    <w:lvl w:ilvl="4">
      <w:start w:val="1"/>
      <w:numFmt w:val="decimal"/>
      <w:lvlText w:val="%1.%2.%3.%4.%5"/>
      <w:lvlJc w:val="left"/>
      <w:pPr>
        <w:tabs>
          <w:tab w:val="num" w:pos="4500"/>
        </w:tabs>
        <w:ind w:left="4500" w:hanging="1080"/>
      </w:pPr>
      <w:rPr>
        <w:rFonts w:hint="default"/>
      </w:rPr>
    </w:lvl>
    <w:lvl w:ilvl="5">
      <w:start w:val="1"/>
      <w:numFmt w:val="decimal"/>
      <w:lvlText w:val="%1.%2.%3.%4.%5.%6"/>
      <w:lvlJc w:val="left"/>
      <w:pPr>
        <w:tabs>
          <w:tab w:val="num" w:pos="5355"/>
        </w:tabs>
        <w:ind w:left="5355" w:hanging="1080"/>
      </w:pPr>
      <w:rPr>
        <w:rFonts w:hint="default"/>
      </w:rPr>
    </w:lvl>
    <w:lvl w:ilvl="6">
      <w:start w:val="1"/>
      <w:numFmt w:val="decimal"/>
      <w:lvlText w:val="%1.%2.%3.%4.%5.%6.%7"/>
      <w:lvlJc w:val="left"/>
      <w:pPr>
        <w:tabs>
          <w:tab w:val="num" w:pos="6210"/>
        </w:tabs>
        <w:ind w:left="6210" w:hanging="1080"/>
      </w:pPr>
      <w:rPr>
        <w:rFonts w:hint="default"/>
      </w:rPr>
    </w:lvl>
    <w:lvl w:ilvl="7">
      <w:start w:val="1"/>
      <w:numFmt w:val="decimal"/>
      <w:lvlText w:val="%1.%2.%3.%4.%5.%6.%7.%8"/>
      <w:lvlJc w:val="left"/>
      <w:pPr>
        <w:tabs>
          <w:tab w:val="num" w:pos="7425"/>
        </w:tabs>
        <w:ind w:left="7425" w:hanging="1440"/>
      </w:pPr>
      <w:rPr>
        <w:rFonts w:hint="default"/>
      </w:rPr>
    </w:lvl>
    <w:lvl w:ilvl="8">
      <w:start w:val="1"/>
      <w:numFmt w:val="decimal"/>
      <w:lvlText w:val="%1.%2.%3.%4.%5.%6.%7.%8.%9"/>
      <w:lvlJc w:val="left"/>
      <w:pPr>
        <w:tabs>
          <w:tab w:val="num" w:pos="8280"/>
        </w:tabs>
        <w:ind w:left="8280" w:hanging="1440"/>
      </w:pPr>
      <w:rPr>
        <w:rFonts w:hint="default"/>
      </w:rPr>
    </w:lvl>
  </w:abstractNum>
  <w:abstractNum w:abstractNumId="15" w15:restartNumberingAfterBreak="0">
    <w:nsid w:val="37270855"/>
    <w:multiLevelType w:val="multilevel"/>
    <w:tmpl w:val="15D2978C"/>
    <w:lvl w:ilvl="0">
      <w:start w:val="1"/>
      <w:numFmt w:val="decimal"/>
      <w:pStyle w:val="2"/>
      <w:lvlText w:val="%1．"/>
      <w:lvlJc w:val="left"/>
      <w:pPr>
        <w:ind w:left="440" w:hanging="440"/>
      </w:pPr>
      <w:rPr>
        <w:rFonts w:hint="eastAsia"/>
      </w:rPr>
    </w:lvl>
    <w:lvl w:ilvl="1">
      <w:start w:val="1"/>
      <w:numFmt w:val="decimal"/>
      <w:pStyle w:val="3"/>
      <w:isLgl/>
      <w:lvlText w:val="%1.%2"/>
      <w:lvlJc w:val="left"/>
      <w:pPr>
        <w:ind w:left="360" w:hanging="360"/>
      </w:pPr>
      <w:rPr>
        <w:rFonts w:hint="default"/>
      </w:rPr>
    </w:lvl>
    <w:lvl w:ilvl="2">
      <w:start w:val="1"/>
      <w:numFmt w:val="decimal"/>
      <w:pStyle w:val="4"/>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8CB78A1"/>
    <w:multiLevelType w:val="hybridMultilevel"/>
    <w:tmpl w:val="EF067EA8"/>
    <w:lvl w:ilvl="0" w:tplc="7AAE0650">
      <w:start w:val="1"/>
      <w:numFmt w:val="decimal"/>
      <w:lvlText w:val="%1)"/>
      <w:lvlJc w:val="left"/>
      <w:pPr>
        <w:ind w:left="900" w:hanging="420"/>
      </w:pPr>
    </w:lvl>
    <w:lvl w:ilvl="1" w:tplc="AAB67F8A" w:tentative="1">
      <w:start w:val="1"/>
      <w:numFmt w:val="lowerLetter"/>
      <w:lvlText w:val="%2)"/>
      <w:lvlJc w:val="left"/>
      <w:pPr>
        <w:ind w:left="1320" w:hanging="420"/>
      </w:pPr>
    </w:lvl>
    <w:lvl w:ilvl="2" w:tplc="4A3EB122" w:tentative="1">
      <w:start w:val="1"/>
      <w:numFmt w:val="lowerRoman"/>
      <w:lvlText w:val="%3."/>
      <w:lvlJc w:val="right"/>
      <w:pPr>
        <w:ind w:left="1740" w:hanging="420"/>
      </w:pPr>
    </w:lvl>
    <w:lvl w:ilvl="3" w:tplc="16F415E2" w:tentative="1">
      <w:start w:val="1"/>
      <w:numFmt w:val="decimal"/>
      <w:lvlText w:val="%4."/>
      <w:lvlJc w:val="left"/>
      <w:pPr>
        <w:ind w:left="2160" w:hanging="420"/>
      </w:pPr>
    </w:lvl>
    <w:lvl w:ilvl="4" w:tplc="E56AD6D4" w:tentative="1">
      <w:start w:val="1"/>
      <w:numFmt w:val="lowerLetter"/>
      <w:lvlText w:val="%5)"/>
      <w:lvlJc w:val="left"/>
      <w:pPr>
        <w:ind w:left="2580" w:hanging="420"/>
      </w:pPr>
    </w:lvl>
    <w:lvl w:ilvl="5" w:tplc="27E4A166" w:tentative="1">
      <w:start w:val="1"/>
      <w:numFmt w:val="lowerRoman"/>
      <w:lvlText w:val="%6."/>
      <w:lvlJc w:val="right"/>
      <w:pPr>
        <w:ind w:left="3000" w:hanging="420"/>
      </w:pPr>
    </w:lvl>
    <w:lvl w:ilvl="6" w:tplc="484C173C" w:tentative="1">
      <w:start w:val="1"/>
      <w:numFmt w:val="decimal"/>
      <w:lvlText w:val="%7."/>
      <w:lvlJc w:val="left"/>
      <w:pPr>
        <w:ind w:left="3420" w:hanging="420"/>
      </w:pPr>
    </w:lvl>
    <w:lvl w:ilvl="7" w:tplc="DCA66D46" w:tentative="1">
      <w:start w:val="1"/>
      <w:numFmt w:val="lowerLetter"/>
      <w:lvlText w:val="%8)"/>
      <w:lvlJc w:val="left"/>
      <w:pPr>
        <w:ind w:left="3840" w:hanging="420"/>
      </w:pPr>
    </w:lvl>
    <w:lvl w:ilvl="8" w:tplc="84681D30" w:tentative="1">
      <w:start w:val="1"/>
      <w:numFmt w:val="lowerRoman"/>
      <w:lvlText w:val="%9."/>
      <w:lvlJc w:val="right"/>
      <w:pPr>
        <w:ind w:left="4260" w:hanging="420"/>
      </w:pPr>
    </w:lvl>
  </w:abstractNum>
  <w:abstractNum w:abstractNumId="17" w15:restartNumberingAfterBreak="0">
    <w:nsid w:val="39471599"/>
    <w:multiLevelType w:val="hybridMultilevel"/>
    <w:tmpl w:val="E158B18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AEE6F59"/>
    <w:multiLevelType w:val="hybridMultilevel"/>
    <w:tmpl w:val="149CF992"/>
    <w:lvl w:ilvl="0" w:tplc="1B6A08DA">
      <w:start w:val="1"/>
      <w:numFmt w:val="decimal"/>
      <w:lvlText w:val="%1."/>
      <w:lvlJc w:val="left"/>
      <w:pPr>
        <w:tabs>
          <w:tab w:val="num" w:pos="1054"/>
        </w:tabs>
        <w:ind w:left="1054" w:hanging="420"/>
      </w:pPr>
      <w:rPr>
        <w:rFonts w:ascii="宋体" w:eastAsia="宋体" w:hAnsi="宋体" w:cs="Times New Roman"/>
      </w:rPr>
    </w:lvl>
    <w:lvl w:ilvl="1" w:tplc="DD080CD2" w:tentative="1">
      <w:start w:val="1"/>
      <w:numFmt w:val="lowerLetter"/>
      <w:lvlText w:val="%2)"/>
      <w:lvlJc w:val="left"/>
      <w:pPr>
        <w:tabs>
          <w:tab w:val="num" w:pos="1474"/>
        </w:tabs>
        <w:ind w:left="1474" w:hanging="420"/>
      </w:pPr>
    </w:lvl>
    <w:lvl w:ilvl="2" w:tplc="53B6E5DE" w:tentative="1">
      <w:start w:val="1"/>
      <w:numFmt w:val="lowerRoman"/>
      <w:lvlText w:val="%3."/>
      <w:lvlJc w:val="right"/>
      <w:pPr>
        <w:tabs>
          <w:tab w:val="num" w:pos="1894"/>
        </w:tabs>
        <w:ind w:left="1894" w:hanging="420"/>
      </w:pPr>
    </w:lvl>
    <w:lvl w:ilvl="3" w:tplc="2A22D7B2" w:tentative="1">
      <w:start w:val="1"/>
      <w:numFmt w:val="decimal"/>
      <w:lvlText w:val="%4."/>
      <w:lvlJc w:val="left"/>
      <w:pPr>
        <w:tabs>
          <w:tab w:val="num" w:pos="2314"/>
        </w:tabs>
        <w:ind w:left="2314" w:hanging="420"/>
      </w:pPr>
    </w:lvl>
    <w:lvl w:ilvl="4" w:tplc="641E65C0" w:tentative="1">
      <w:start w:val="1"/>
      <w:numFmt w:val="lowerLetter"/>
      <w:lvlText w:val="%5)"/>
      <w:lvlJc w:val="left"/>
      <w:pPr>
        <w:tabs>
          <w:tab w:val="num" w:pos="2734"/>
        </w:tabs>
        <w:ind w:left="2734" w:hanging="420"/>
      </w:pPr>
    </w:lvl>
    <w:lvl w:ilvl="5" w:tplc="040EF3E0" w:tentative="1">
      <w:start w:val="1"/>
      <w:numFmt w:val="lowerRoman"/>
      <w:lvlText w:val="%6."/>
      <w:lvlJc w:val="right"/>
      <w:pPr>
        <w:tabs>
          <w:tab w:val="num" w:pos="3154"/>
        </w:tabs>
        <w:ind w:left="3154" w:hanging="420"/>
      </w:pPr>
    </w:lvl>
    <w:lvl w:ilvl="6" w:tplc="87E616E8" w:tentative="1">
      <w:start w:val="1"/>
      <w:numFmt w:val="decimal"/>
      <w:lvlText w:val="%7."/>
      <w:lvlJc w:val="left"/>
      <w:pPr>
        <w:tabs>
          <w:tab w:val="num" w:pos="3574"/>
        </w:tabs>
        <w:ind w:left="3574" w:hanging="420"/>
      </w:pPr>
    </w:lvl>
    <w:lvl w:ilvl="7" w:tplc="21B441A6" w:tentative="1">
      <w:start w:val="1"/>
      <w:numFmt w:val="lowerLetter"/>
      <w:lvlText w:val="%8)"/>
      <w:lvlJc w:val="left"/>
      <w:pPr>
        <w:tabs>
          <w:tab w:val="num" w:pos="3994"/>
        </w:tabs>
        <w:ind w:left="3994" w:hanging="420"/>
      </w:pPr>
    </w:lvl>
    <w:lvl w:ilvl="8" w:tplc="FE049722" w:tentative="1">
      <w:start w:val="1"/>
      <w:numFmt w:val="lowerRoman"/>
      <w:lvlText w:val="%9."/>
      <w:lvlJc w:val="right"/>
      <w:pPr>
        <w:tabs>
          <w:tab w:val="num" w:pos="4414"/>
        </w:tabs>
        <w:ind w:left="4414" w:hanging="420"/>
      </w:pPr>
    </w:lvl>
  </w:abstractNum>
  <w:abstractNum w:abstractNumId="19" w15:restartNumberingAfterBreak="0">
    <w:nsid w:val="3C5B201A"/>
    <w:multiLevelType w:val="multilevel"/>
    <w:tmpl w:val="9F0C096E"/>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20" w15:restartNumberingAfterBreak="0">
    <w:nsid w:val="429D4374"/>
    <w:multiLevelType w:val="hybridMultilevel"/>
    <w:tmpl w:val="B9082204"/>
    <w:lvl w:ilvl="0" w:tplc="20E08FDA">
      <w:start w:val="1"/>
      <w:numFmt w:val="decimal"/>
      <w:lvlText w:val="%1．"/>
      <w:lvlJc w:val="left"/>
      <w:pPr>
        <w:tabs>
          <w:tab w:val="num" w:pos="780"/>
        </w:tabs>
        <w:ind w:left="780" w:hanging="360"/>
      </w:pPr>
      <w:rPr>
        <w:rFonts w:hint="eastAsia"/>
      </w:rPr>
    </w:lvl>
    <w:lvl w:ilvl="1" w:tplc="0B7291BC">
      <w:start w:val="1"/>
      <w:numFmt w:val="decimal"/>
      <w:lvlText w:val="%2．"/>
      <w:lvlJc w:val="left"/>
      <w:pPr>
        <w:tabs>
          <w:tab w:val="num" w:pos="1200"/>
        </w:tabs>
        <w:ind w:left="1200" w:hanging="360"/>
      </w:pPr>
      <w:rPr>
        <w:rFonts w:hint="eastAsia"/>
      </w:rPr>
    </w:lvl>
    <w:lvl w:ilvl="2" w:tplc="75CA66D2" w:tentative="1">
      <w:start w:val="1"/>
      <w:numFmt w:val="lowerRoman"/>
      <w:lvlText w:val="%3."/>
      <w:lvlJc w:val="right"/>
      <w:pPr>
        <w:tabs>
          <w:tab w:val="num" w:pos="1680"/>
        </w:tabs>
        <w:ind w:left="1680" w:hanging="420"/>
      </w:pPr>
    </w:lvl>
    <w:lvl w:ilvl="3" w:tplc="18889D96" w:tentative="1">
      <w:start w:val="1"/>
      <w:numFmt w:val="decimal"/>
      <w:lvlText w:val="%4."/>
      <w:lvlJc w:val="left"/>
      <w:pPr>
        <w:tabs>
          <w:tab w:val="num" w:pos="2100"/>
        </w:tabs>
        <w:ind w:left="2100" w:hanging="420"/>
      </w:pPr>
    </w:lvl>
    <w:lvl w:ilvl="4" w:tplc="0D6A1520" w:tentative="1">
      <w:start w:val="1"/>
      <w:numFmt w:val="lowerLetter"/>
      <w:lvlText w:val="%5)"/>
      <w:lvlJc w:val="left"/>
      <w:pPr>
        <w:tabs>
          <w:tab w:val="num" w:pos="2520"/>
        </w:tabs>
        <w:ind w:left="2520" w:hanging="420"/>
      </w:pPr>
    </w:lvl>
    <w:lvl w:ilvl="5" w:tplc="B712DEA8" w:tentative="1">
      <w:start w:val="1"/>
      <w:numFmt w:val="lowerRoman"/>
      <w:lvlText w:val="%6."/>
      <w:lvlJc w:val="right"/>
      <w:pPr>
        <w:tabs>
          <w:tab w:val="num" w:pos="2940"/>
        </w:tabs>
        <w:ind w:left="2940" w:hanging="420"/>
      </w:pPr>
    </w:lvl>
    <w:lvl w:ilvl="6" w:tplc="7A92A5A6" w:tentative="1">
      <w:start w:val="1"/>
      <w:numFmt w:val="decimal"/>
      <w:lvlText w:val="%7."/>
      <w:lvlJc w:val="left"/>
      <w:pPr>
        <w:tabs>
          <w:tab w:val="num" w:pos="3360"/>
        </w:tabs>
        <w:ind w:left="3360" w:hanging="420"/>
      </w:pPr>
    </w:lvl>
    <w:lvl w:ilvl="7" w:tplc="3B2A1F86" w:tentative="1">
      <w:start w:val="1"/>
      <w:numFmt w:val="lowerLetter"/>
      <w:lvlText w:val="%8)"/>
      <w:lvlJc w:val="left"/>
      <w:pPr>
        <w:tabs>
          <w:tab w:val="num" w:pos="3780"/>
        </w:tabs>
        <w:ind w:left="3780" w:hanging="420"/>
      </w:pPr>
    </w:lvl>
    <w:lvl w:ilvl="8" w:tplc="B0E82312" w:tentative="1">
      <w:start w:val="1"/>
      <w:numFmt w:val="lowerRoman"/>
      <w:lvlText w:val="%9."/>
      <w:lvlJc w:val="right"/>
      <w:pPr>
        <w:tabs>
          <w:tab w:val="num" w:pos="4200"/>
        </w:tabs>
        <w:ind w:left="4200" w:hanging="420"/>
      </w:pPr>
    </w:lvl>
  </w:abstractNum>
  <w:abstractNum w:abstractNumId="21" w15:restartNumberingAfterBreak="0">
    <w:nsid w:val="4571349E"/>
    <w:multiLevelType w:val="hybridMultilevel"/>
    <w:tmpl w:val="6AFCDD34"/>
    <w:lvl w:ilvl="0" w:tplc="ED92ACB6">
      <w:start w:val="1"/>
      <w:numFmt w:val="decimal"/>
      <w:lvlText w:val="%1．"/>
      <w:lvlJc w:val="left"/>
      <w:pPr>
        <w:tabs>
          <w:tab w:val="num" w:pos="1054"/>
        </w:tabs>
        <w:ind w:left="1054" w:hanging="420"/>
      </w:pPr>
      <w:rPr>
        <w:rFonts w:hint="eastAsia"/>
      </w:rPr>
    </w:lvl>
    <w:lvl w:ilvl="1" w:tplc="55867054" w:tentative="1">
      <w:start w:val="1"/>
      <w:numFmt w:val="lowerLetter"/>
      <w:lvlText w:val="%2)"/>
      <w:lvlJc w:val="left"/>
      <w:pPr>
        <w:tabs>
          <w:tab w:val="num" w:pos="1474"/>
        </w:tabs>
        <w:ind w:left="1474" w:hanging="420"/>
      </w:pPr>
    </w:lvl>
    <w:lvl w:ilvl="2" w:tplc="CA00ED92" w:tentative="1">
      <w:start w:val="1"/>
      <w:numFmt w:val="lowerRoman"/>
      <w:lvlText w:val="%3."/>
      <w:lvlJc w:val="right"/>
      <w:pPr>
        <w:tabs>
          <w:tab w:val="num" w:pos="1894"/>
        </w:tabs>
        <w:ind w:left="1894" w:hanging="420"/>
      </w:pPr>
    </w:lvl>
    <w:lvl w:ilvl="3" w:tplc="7984622C" w:tentative="1">
      <w:start w:val="1"/>
      <w:numFmt w:val="decimal"/>
      <w:lvlText w:val="%4."/>
      <w:lvlJc w:val="left"/>
      <w:pPr>
        <w:tabs>
          <w:tab w:val="num" w:pos="2314"/>
        </w:tabs>
        <w:ind w:left="2314" w:hanging="420"/>
      </w:pPr>
    </w:lvl>
    <w:lvl w:ilvl="4" w:tplc="9376B022" w:tentative="1">
      <w:start w:val="1"/>
      <w:numFmt w:val="lowerLetter"/>
      <w:lvlText w:val="%5)"/>
      <w:lvlJc w:val="left"/>
      <w:pPr>
        <w:tabs>
          <w:tab w:val="num" w:pos="2734"/>
        </w:tabs>
        <w:ind w:left="2734" w:hanging="420"/>
      </w:pPr>
    </w:lvl>
    <w:lvl w:ilvl="5" w:tplc="78A6D9F4" w:tentative="1">
      <w:start w:val="1"/>
      <w:numFmt w:val="lowerRoman"/>
      <w:lvlText w:val="%6."/>
      <w:lvlJc w:val="right"/>
      <w:pPr>
        <w:tabs>
          <w:tab w:val="num" w:pos="3154"/>
        </w:tabs>
        <w:ind w:left="3154" w:hanging="420"/>
      </w:pPr>
    </w:lvl>
    <w:lvl w:ilvl="6" w:tplc="141E08E2" w:tentative="1">
      <w:start w:val="1"/>
      <w:numFmt w:val="decimal"/>
      <w:lvlText w:val="%7."/>
      <w:lvlJc w:val="left"/>
      <w:pPr>
        <w:tabs>
          <w:tab w:val="num" w:pos="3574"/>
        </w:tabs>
        <w:ind w:left="3574" w:hanging="420"/>
      </w:pPr>
    </w:lvl>
    <w:lvl w:ilvl="7" w:tplc="35601D5A" w:tentative="1">
      <w:start w:val="1"/>
      <w:numFmt w:val="lowerLetter"/>
      <w:lvlText w:val="%8)"/>
      <w:lvlJc w:val="left"/>
      <w:pPr>
        <w:tabs>
          <w:tab w:val="num" w:pos="3994"/>
        </w:tabs>
        <w:ind w:left="3994" w:hanging="420"/>
      </w:pPr>
    </w:lvl>
    <w:lvl w:ilvl="8" w:tplc="5998AF0E" w:tentative="1">
      <w:start w:val="1"/>
      <w:numFmt w:val="lowerRoman"/>
      <w:lvlText w:val="%9."/>
      <w:lvlJc w:val="right"/>
      <w:pPr>
        <w:tabs>
          <w:tab w:val="num" w:pos="4414"/>
        </w:tabs>
        <w:ind w:left="4414" w:hanging="420"/>
      </w:pPr>
    </w:lvl>
  </w:abstractNum>
  <w:abstractNum w:abstractNumId="22" w15:restartNumberingAfterBreak="0">
    <w:nsid w:val="47305046"/>
    <w:multiLevelType w:val="hybridMultilevel"/>
    <w:tmpl w:val="C9488A86"/>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49672CFE"/>
    <w:multiLevelType w:val="hybridMultilevel"/>
    <w:tmpl w:val="899242EA"/>
    <w:lvl w:ilvl="0" w:tplc="46B86E0A">
      <w:start w:val="1"/>
      <w:numFmt w:val="decimal"/>
      <w:lvlText w:val="%1."/>
      <w:lvlJc w:val="left"/>
      <w:pPr>
        <w:tabs>
          <w:tab w:val="num" w:pos="420"/>
        </w:tabs>
        <w:ind w:left="420" w:hanging="420"/>
      </w:pPr>
    </w:lvl>
    <w:lvl w:ilvl="1" w:tplc="079424C8" w:tentative="1">
      <w:start w:val="1"/>
      <w:numFmt w:val="lowerLetter"/>
      <w:lvlText w:val="%2)"/>
      <w:lvlJc w:val="left"/>
      <w:pPr>
        <w:tabs>
          <w:tab w:val="num" w:pos="840"/>
        </w:tabs>
        <w:ind w:left="840" w:hanging="420"/>
      </w:pPr>
    </w:lvl>
    <w:lvl w:ilvl="2" w:tplc="70B68166" w:tentative="1">
      <w:start w:val="1"/>
      <w:numFmt w:val="lowerRoman"/>
      <w:lvlText w:val="%3."/>
      <w:lvlJc w:val="right"/>
      <w:pPr>
        <w:tabs>
          <w:tab w:val="num" w:pos="1260"/>
        </w:tabs>
        <w:ind w:left="1260" w:hanging="420"/>
      </w:pPr>
    </w:lvl>
    <w:lvl w:ilvl="3" w:tplc="B3C65B54" w:tentative="1">
      <w:start w:val="1"/>
      <w:numFmt w:val="decimal"/>
      <w:lvlText w:val="%4."/>
      <w:lvlJc w:val="left"/>
      <w:pPr>
        <w:tabs>
          <w:tab w:val="num" w:pos="1680"/>
        </w:tabs>
        <w:ind w:left="1680" w:hanging="420"/>
      </w:pPr>
    </w:lvl>
    <w:lvl w:ilvl="4" w:tplc="024C7E62" w:tentative="1">
      <w:start w:val="1"/>
      <w:numFmt w:val="lowerLetter"/>
      <w:lvlText w:val="%5)"/>
      <w:lvlJc w:val="left"/>
      <w:pPr>
        <w:tabs>
          <w:tab w:val="num" w:pos="2100"/>
        </w:tabs>
        <w:ind w:left="2100" w:hanging="420"/>
      </w:pPr>
    </w:lvl>
    <w:lvl w:ilvl="5" w:tplc="D21044EC" w:tentative="1">
      <w:start w:val="1"/>
      <w:numFmt w:val="lowerRoman"/>
      <w:lvlText w:val="%6."/>
      <w:lvlJc w:val="right"/>
      <w:pPr>
        <w:tabs>
          <w:tab w:val="num" w:pos="2520"/>
        </w:tabs>
        <w:ind w:left="2520" w:hanging="420"/>
      </w:pPr>
    </w:lvl>
    <w:lvl w:ilvl="6" w:tplc="8B9A034E" w:tentative="1">
      <w:start w:val="1"/>
      <w:numFmt w:val="decimal"/>
      <w:lvlText w:val="%7."/>
      <w:lvlJc w:val="left"/>
      <w:pPr>
        <w:tabs>
          <w:tab w:val="num" w:pos="2940"/>
        </w:tabs>
        <w:ind w:left="2940" w:hanging="420"/>
      </w:pPr>
    </w:lvl>
    <w:lvl w:ilvl="7" w:tplc="087AA8F6" w:tentative="1">
      <w:start w:val="1"/>
      <w:numFmt w:val="lowerLetter"/>
      <w:lvlText w:val="%8)"/>
      <w:lvlJc w:val="left"/>
      <w:pPr>
        <w:tabs>
          <w:tab w:val="num" w:pos="3360"/>
        </w:tabs>
        <w:ind w:left="3360" w:hanging="420"/>
      </w:pPr>
    </w:lvl>
    <w:lvl w:ilvl="8" w:tplc="746CF13E" w:tentative="1">
      <w:start w:val="1"/>
      <w:numFmt w:val="lowerRoman"/>
      <w:lvlText w:val="%9."/>
      <w:lvlJc w:val="right"/>
      <w:pPr>
        <w:tabs>
          <w:tab w:val="num" w:pos="3780"/>
        </w:tabs>
        <w:ind w:left="3780" w:hanging="420"/>
      </w:pPr>
    </w:lvl>
  </w:abstractNum>
  <w:abstractNum w:abstractNumId="24" w15:restartNumberingAfterBreak="0">
    <w:nsid w:val="4A863D1F"/>
    <w:multiLevelType w:val="hybridMultilevel"/>
    <w:tmpl w:val="4856589E"/>
    <w:lvl w:ilvl="0" w:tplc="AB6E11CA">
      <w:start w:val="1"/>
      <w:numFmt w:val="japaneseCounting"/>
      <w:lvlText w:val="%1．"/>
      <w:lvlJc w:val="left"/>
      <w:pPr>
        <w:tabs>
          <w:tab w:val="num" w:pos="600"/>
        </w:tabs>
        <w:ind w:left="600" w:hanging="600"/>
      </w:pPr>
      <w:rPr>
        <w:rFonts w:hint="default"/>
      </w:rPr>
    </w:lvl>
    <w:lvl w:ilvl="1" w:tplc="BDE4875C" w:tentative="1">
      <w:start w:val="1"/>
      <w:numFmt w:val="lowerLetter"/>
      <w:lvlText w:val="%2)"/>
      <w:lvlJc w:val="left"/>
      <w:pPr>
        <w:tabs>
          <w:tab w:val="num" w:pos="840"/>
        </w:tabs>
        <w:ind w:left="840" w:hanging="420"/>
      </w:pPr>
    </w:lvl>
    <w:lvl w:ilvl="2" w:tplc="5C26A436" w:tentative="1">
      <w:start w:val="1"/>
      <w:numFmt w:val="lowerRoman"/>
      <w:lvlText w:val="%3."/>
      <w:lvlJc w:val="right"/>
      <w:pPr>
        <w:tabs>
          <w:tab w:val="num" w:pos="1260"/>
        </w:tabs>
        <w:ind w:left="1260" w:hanging="420"/>
      </w:pPr>
    </w:lvl>
    <w:lvl w:ilvl="3" w:tplc="237CA8B2" w:tentative="1">
      <w:start w:val="1"/>
      <w:numFmt w:val="decimal"/>
      <w:lvlText w:val="%4."/>
      <w:lvlJc w:val="left"/>
      <w:pPr>
        <w:tabs>
          <w:tab w:val="num" w:pos="1680"/>
        </w:tabs>
        <w:ind w:left="1680" w:hanging="420"/>
      </w:pPr>
    </w:lvl>
    <w:lvl w:ilvl="4" w:tplc="4FCE0D4A" w:tentative="1">
      <w:start w:val="1"/>
      <w:numFmt w:val="lowerLetter"/>
      <w:lvlText w:val="%5)"/>
      <w:lvlJc w:val="left"/>
      <w:pPr>
        <w:tabs>
          <w:tab w:val="num" w:pos="2100"/>
        </w:tabs>
        <w:ind w:left="2100" w:hanging="420"/>
      </w:pPr>
    </w:lvl>
    <w:lvl w:ilvl="5" w:tplc="2CC01AC8" w:tentative="1">
      <w:start w:val="1"/>
      <w:numFmt w:val="lowerRoman"/>
      <w:lvlText w:val="%6."/>
      <w:lvlJc w:val="right"/>
      <w:pPr>
        <w:tabs>
          <w:tab w:val="num" w:pos="2520"/>
        </w:tabs>
        <w:ind w:left="2520" w:hanging="420"/>
      </w:pPr>
    </w:lvl>
    <w:lvl w:ilvl="6" w:tplc="E8BC05F8" w:tentative="1">
      <w:start w:val="1"/>
      <w:numFmt w:val="decimal"/>
      <w:lvlText w:val="%7."/>
      <w:lvlJc w:val="left"/>
      <w:pPr>
        <w:tabs>
          <w:tab w:val="num" w:pos="2940"/>
        </w:tabs>
        <w:ind w:left="2940" w:hanging="420"/>
      </w:pPr>
    </w:lvl>
    <w:lvl w:ilvl="7" w:tplc="41280A3A" w:tentative="1">
      <w:start w:val="1"/>
      <w:numFmt w:val="lowerLetter"/>
      <w:lvlText w:val="%8)"/>
      <w:lvlJc w:val="left"/>
      <w:pPr>
        <w:tabs>
          <w:tab w:val="num" w:pos="3360"/>
        </w:tabs>
        <w:ind w:left="3360" w:hanging="420"/>
      </w:pPr>
    </w:lvl>
    <w:lvl w:ilvl="8" w:tplc="933E33A8" w:tentative="1">
      <w:start w:val="1"/>
      <w:numFmt w:val="lowerRoman"/>
      <w:lvlText w:val="%9."/>
      <w:lvlJc w:val="right"/>
      <w:pPr>
        <w:tabs>
          <w:tab w:val="num" w:pos="3780"/>
        </w:tabs>
        <w:ind w:left="3780" w:hanging="420"/>
      </w:pPr>
    </w:lvl>
  </w:abstractNum>
  <w:abstractNum w:abstractNumId="25" w15:restartNumberingAfterBreak="0">
    <w:nsid w:val="4D08671A"/>
    <w:multiLevelType w:val="hybridMultilevel"/>
    <w:tmpl w:val="4B42784A"/>
    <w:lvl w:ilvl="0" w:tplc="04090013">
      <w:start w:val="1"/>
      <w:numFmt w:val="chineseCountingThousand"/>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4F827B4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15:restartNumberingAfterBreak="0">
    <w:nsid w:val="54580A69"/>
    <w:multiLevelType w:val="hybridMultilevel"/>
    <w:tmpl w:val="39B06F92"/>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5671E23"/>
    <w:multiLevelType w:val="hybridMultilevel"/>
    <w:tmpl w:val="8DF0C73C"/>
    <w:lvl w:ilvl="0" w:tplc="F1C01AD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766274B"/>
    <w:multiLevelType w:val="hybridMultilevel"/>
    <w:tmpl w:val="0ABC1FFA"/>
    <w:lvl w:ilvl="0" w:tplc="E6CA686E">
      <w:start w:val="1"/>
      <w:numFmt w:val="decimal"/>
      <w:lvlText w:val="%1."/>
      <w:lvlJc w:val="left"/>
      <w:pPr>
        <w:ind w:left="1051" w:hanging="360"/>
      </w:pPr>
      <w:rPr>
        <w:rFonts w:hint="default"/>
      </w:rPr>
    </w:lvl>
    <w:lvl w:ilvl="1" w:tplc="AF10AD78" w:tentative="1">
      <w:start w:val="1"/>
      <w:numFmt w:val="lowerLetter"/>
      <w:lvlText w:val="%2)"/>
      <w:lvlJc w:val="left"/>
      <w:pPr>
        <w:ind w:left="1531" w:hanging="420"/>
      </w:pPr>
    </w:lvl>
    <w:lvl w:ilvl="2" w:tplc="734E0C4A" w:tentative="1">
      <w:start w:val="1"/>
      <w:numFmt w:val="lowerRoman"/>
      <w:lvlText w:val="%3."/>
      <w:lvlJc w:val="right"/>
      <w:pPr>
        <w:ind w:left="1951" w:hanging="420"/>
      </w:pPr>
    </w:lvl>
    <w:lvl w:ilvl="3" w:tplc="EE283A4A" w:tentative="1">
      <w:start w:val="1"/>
      <w:numFmt w:val="decimal"/>
      <w:lvlText w:val="%4."/>
      <w:lvlJc w:val="left"/>
      <w:pPr>
        <w:ind w:left="2371" w:hanging="420"/>
      </w:pPr>
    </w:lvl>
    <w:lvl w:ilvl="4" w:tplc="9248426A" w:tentative="1">
      <w:start w:val="1"/>
      <w:numFmt w:val="lowerLetter"/>
      <w:lvlText w:val="%5)"/>
      <w:lvlJc w:val="left"/>
      <w:pPr>
        <w:ind w:left="2791" w:hanging="420"/>
      </w:pPr>
    </w:lvl>
    <w:lvl w:ilvl="5" w:tplc="363AD086" w:tentative="1">
      <w:start w:val="1"/>
      <w:numFmt w:val="lowerRoman"/>
      <w:lvlText w:val="%6."/>
      <w:lvlJc w:val="right"/>
      <w:pPr>
        <w:ind w:left="3211" w:hanging="420"/>
      </w:pPr>
    </w:lvl>
    <w:lvl w:ilvl="6" w:tplc="1C6227BE" w:tentative="1">
      <w:start w:val="1"/>
      <w:numFmt w:val="decimal"/>
      <w:lvlText w:val="%7."/>
      <w:lvlJc w:val="left"/>
      <w:pPr>
        <w:ind w:left="3631" w:hanging="420"/>
      </w:pPr>
    </w:lvl>
    <w:lvl w:ilvl="7" w:tplc="FB70C3D0" w:tentative="1">
      <w:start w:val="1"/>
      <w:numFmt w:val="lowerLetter"/>
      <w:lvlText w:val="%8)"/>
      <w:lvlJc w:val="left"/>
      <w:pPr>
        <w:ind w:left="4051" w:hanging="420"/>
      </w:pPr>
    </w:lvl>
    <w:lvl w:ilvl="8" w:tplc="7968F9E8" w:tentative="1">
      <w:start w:val="1"/>
      <w:numFmt w:val="lowerRoman"/>
      <w:lvlText w:val="%9."/>
      <w:lvlJc w:val="right"/>
      <w:pPr>
        <w:ind w:left="4471" w:hanging="420"/>
      </w:pPr>
    </w:lvl>
  </w:abstractNum>
  <w:abstractNum w:abstractNumId="30" w15:restartNumberingAfterBreak="0">
    <w:nsid w:val="59C056AD"/>
    <w:multiLevelType w:val="hybridMultilevel"/>
    <w:tmpl w:val="D78A70CE"/>
    <w:lvl w:ilvl="0" w:tplc="642C6BBA">
      <w:start w:val="1"/>
      <w:numFmt w:val="decimal"/>
      <w:lvlText w:val="%1)"/>
      <w:lvlJc w:val="left"/>
      <w:pPr>
        <w:ind w:left="900" w:hanging="420"/>
      </w:pPr>
    </w:lvl>
    <w:lvl w:ilvl="1" w:tplc="242E6D20" w:tentative="1">
      <w:start w:val="1"/>
      <w:numFmt w:val="lowerLetter"/>
      <w:lvlText w:val="%2)"/>
      <w:lvlJc w:val="left"/>
      <w:pPr>
        <w:ind w:left="1320" w:hanging="420"/>
      </w:pPr>
    </w:lvl>
    <w:lvl w:ilvl="2" w:tplc="C5921080" w:tentative="1">
      <w:start w:val="1"/>
      <w:numFmt w:val="lowerRoman"/>
      <w:lvlText w:val="%3."/>
      <w:lvlJc w:val="right"/>
      <w:pPr>
        <w:ind w:left="1740" w:hanging="420"/>
      </w:pPr>
    </w:lvl>
    <w:lvl w:ilvl="3" w:tplc="709480A8" w:tentative="1">
      <w:start w:val="1"/>
      <w:numFmt w:val="decimal"/>
      <w:lvlText w:val="%4."/>
      <w:lvlJc w:val="left"/>
      <w:pPr>
        <w:ind w:left="2160" w:hanging="420"/>
      </w:pPr>
    </w:lvl>
    <w:lvl w:ilvl="4" w:tplc="48BE0490" w:tentative="1">
      <w:start w:val="1"/>
      <w:numFmt w:val="lowerLetter"/>
      <w:lvlText w:val="%5)"/>
      <w:lvlJc w:val="left"/>
      <w:pPr>
        <w:ind w:left="2580" w:hanging="420"/>
      </w:pPr>
    </w:lvl>
    <w:lvl w:ilvl="5" w:tplc="71DC6680" w:tentative="1">
      <w:start w:val="1"/>
      <w:numFmt w:val="lowerRoman"/>
      <w:lvlText w:val="%6."/>
      <w:lvlJc w:val="right"/>
      <w:pPr>
        <w:ind w:left="3000" w:hanging="420"/>
      </w:pPr>
    </w:lvl>
    <w:lvl w:ilvl="6" w:tplc="C5803C7A" w:tentative="1">
      <w:start w:val="1"/>
      <w:numFmt w:val="decimal"/>
      <w:lvlText w:val="%7."/>
      <w:lvlJc w:val="left"/>
      <w:pPr>
        <w:ind w:left="3420" w:hanging="420"/>
      </w:pPr>
    </w:lvl>
    <w:lvl w:ilvl="7" w:tplc="95C4F4B4" w:tentative="1">
      <w:start w:val="1"/>
      <w:numFmt w:val="lowerLetter"/>
      <w:lvlText w:val="%8)"/>
      <w:lvlJc w:val="left"/>
      <w:pPr>
        <w:ind w:left="3840" w:hanging="420"/>
      </w:pPr>
    </w:lvl>
    <w:lvl w:ilvl="8" w:tplc="1D2A21D4" w:tentative="1">
      <w:start w:val="1"/>
      <w:numFmt w:val="lowerRoman"/>
      <w:lvlText w:val="%9."/>
      <w:lvlJc w:val="right"/>
      <w:pPr>
        <w:ind w:left="4260" w:hanging="420"/>
      </w:pPr>
    </w:lvl>
  </w:abstractNum>
  <w:abstractNum w:abstractNumId="31" w15:restartNumberingAfterBreak="0">
    <w:nsid w:val="5A455F81"/>
    <w:multiLevelType w:val="multilevel"/>
    <w:tmpl w:val="A4D64B84"/>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ascii="Times New Roman" w:eastAsia="宋体" w:hAnsi="Times New Roman" w:cs="Times New Roman"/>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355"/>
        </w:tabs>
        <w:ind w:left="5355" w:hanging="1080"/>
      </w:pPr>
      <w:rPr>
        <w:rFonts w:hint="eastAsia"/>
      </w:rPr>
    </w:lvl>
    <w:lvl w:ilvl="6">
      <w:start w:val="1"/>
      <w:numFmt w:val="decimal"/>
      <w:lvlText w:val="%1．%2.%3.%4.%5.%6.%7"/>
      <w:lvlJc w:val="left"/>
      <w:pPr>
        <w:tabs>
          <w:tab w:val="num" w:pos="6570"/>
        </w:tabs>
        <w:ind w:left="6570" w:hanging="1440"/>
      </w:pPr>
      <w:rPr>
        <w:rFonts w:hint="eastAsia"/>
      </w:rPr>
    </w:lvl>
    <w:lvl w:ilvl="7">
      <w:start w:val="1"/>
      <w:numFmt w:val="decimal"/>
      <w:lvlText w:val="%1．%2.%3.%4.%5.%6.%7.%8"/>
      <w:lvlJc w:val="left"/>
      <w:pPr>
        <w:tabs>
          <w:tab w:val="num" w:pos="7425"/>
        </w:tabs>
        <w:ind w:left="7425" w:hanging="1440"/>
      </w:pPr>
      <w:rPr>
        <w:rFonts w:hint="eastAsia"/>
      </w:rPr>
    </w:lvl>
    <w:lvl w:ilvl="8">
      <w:start w:val="1"/>
      <w:numFmt w:val="decimal"/>
      <w:lvlText w:val="%1．%2.%3.%4.%5.%6.%7.%8.%9"/>
      <w:lvlJc w:val="left"/>
      <w:pPr>
        <w:tabs>
          <w:tab w:val="num" w:pos="8640"/>
        </w:tabs>
        <w:ind w:left="8640" w:hanging="1800"/>
      </w:pPr>
      <w:rPr>
        <w:rFonts w:hint="eastAsia"/>
      </w:rPr>
    </w:lvl>
  </w:abstractNum>
  <w:abstractNum w:abstractNumId="32" w15:restartNumberingAfterBreak="0">
    <w:nsid w:val="5E85542A"/>
    <w:multiLevelType w:val="multilevel"/>
    <w:tmpl w:val="42BA49F8"/>
    <w:lvl w:ilvl="0">
      <w:start w:val="1"/>
      <w:numFmt w:val="decimal"/>
      <w:lvlText w:val="%1"/>
      <w:lvlJc w:val="left"/>
      <w:pPr>
        <w:tabs>
          <w:tab w:val="num" w:pos="465"/>
        </w:tabs>
        <w:ind w:left="465" w:hanging="465"/>
      </w:pPr>
      <w:rPr>
        <w:rFonts w:hint="eastAsia"/>
      </w:rPr>
    </w:lvl>
    <w:lvl w:ilvl="1">
      <w:start w:val="1"/>
      <w:numFmt w:val="decimal"/>
      <w:lvlText w:val="%1．%2"/>
      <w:lvlJc w:val="left"/>
      <w:pPr>
        <w:tabs>
          <w:tab w:val="num" w:pos="1680"/>
        </w:tabs>
        <w:ind w:left="1680" w:hanging="720"/>
      </w:pPr>
      <w:rPr>
        <w:rFonts w:hint="eastAsia"/>
      </w:rPr>
    </w:lvl>
    <w:lvl w:ilvl="2">
      <w:start w:val="1"/>
      <w:numFmt w:val="decimal"/>
      <w:lvlText w:val="%1．%2.%3"/>
      <w:lvlJc w:val="left"/>
      <w:pPr>
        <w:tabs>
          <w:tab w:val="num" w:pos="2640"/>
        </w:tabs>
        <w:ind w:left="2640" w:hanging="720"/>
      </w:pPr>
      <w:rPr>
        <w:rFonts w:hint="eastAsia"/>
      </w:rPr>
    </w:lvl>
    <w:lvl w:ilvl="3">
      <w:start w:val="1"/>
      <w:numFmt w:val="decimal"/>
      <w:lvlText w:val="%1．%2.%3.%4"/>
      <w:lvlJc w:val="left"/>
      <w:pPr>
        <w:tabs>
          <w:tab w:val="num" w:pos="3960"/>
        </w:tabs>
        <w:ind w:left="3960" w:hanging="1080"/>
      </w:pPr>
      <w:rPr>
        <w:rFonts w:hint="eastAsia"/>
      </w:rPr>
    </w:lvl>
    <w:lvl w:ilvl="4">
      <w:start w:val="1"/>
      <w:numFmt w:val="decimal"/>
      <w:lvlText w:val="%1．%2.%3.%4.%5"/>
      <w:lvlJc w:val="left"/>
      <w:pPr>
        <w:tabs>
          <w:tab w:val="num" w:pos="4920"/>
        </w:tabs>
        <w:ind w:left="4920" w:hanging="1080"/>
      </w:pPr>
      <w:rPr>
        <w:rFonts w:hint="eastAsia"/>
      </w:rPr>
    </w:lvl>
    <w:lvl w:ilvl="5">
      <w:start w:val="1"/>
      <w:numFmt w:val="decimal"/>
      <w:lvlText w:val="%1．%2.%3.%4.%5.%6"/>
      <w:lvlJc w:val="left"/>
      <w:pPr>
        <w:tabs>
          <w:tab w:val="num" w:pos="5880"/>
        </w:tabs>
        <w:ind w:left="5880" w:hanging="1080"/>
      </w:pPr>
      <w:rPr>
        <w:rFonts w:hint="eastAsia"/>
      </w:rPr>
    </w:lvl>
    <w:lvl w:ilvl="6">
      <w:start w:val="1"/>
      <w:numFmt w:val="decimal"/>
      <w:lvlText w:val="%1．%2.%3.%4.%5.%6.%7"/>
      <w:lvlJc w:val="left"/>
      <w:pPr>
        <w:tabs>
          <w:tab w:val="num" w:pos="7200"/>
        </w:tabs>
        <w:ind w:left="7200" w:hanging="1440"/>
      </w:pPr>
      <w:rPr>
        <w:rFonts w:hint="eastAsia"/>
      </w:rPr>
    </w:lvl>
    <w:lvl w:ilvl="7">
      <w:start w:val="1"/>
      <w:numFmt w:val="decimal"/>
      <w:lvlText w:val="%1．%2.%3.%4.%5.%6.%7.%8"/>
      <w:lvlJc w:val="left"/>
      <w:pPr>
        <w:tabs>
          <w:tab w:val="num" w:pos="8160"/>
        </w:tabs>
        <w:ind w:left="8160" w:hanging="1440"/>
      </w:pPr>
      <w:rPr>
        <w:rFonts w:hint="eastAsia"/>
      </w:rPr>
    </w:lvl>
    <w:lvl w:ilvl="8">
      <w:start w:val="1"/>
      <w:numFmt w:val="decimal"/>
      <w:lvlText w:val="%1．%2.%3.%4.%5.%6.%7.%8.%9"/>
      <w:lvlJc w:val="left"/>
      <w:pPr>
        <w:tabs>
          <w:tab w:val="num" w:pos="9480"/>
        </w:tabs>
        <w:ind w:left="9480" w:hanging="1800"/>
      </w:pPr>
      <w:rPr>
        <w:rFonts w:hint="eastAsia"/>
      </w:rPr>
    </w:lvl>
  </w:abstractNum>
  <w:abstractNum w:abstractNumId="33" w15:restartNumberingAfterBreak="0">
    <w:nsid w:val="604A44E0"/>
    <w:multiLevelType w:val="hybridMultilevel"/>
    <w:tmpl w:val="C4405380"/>
    <w:lvl w:ilvl="0" w:tplc="8EDC186A">
      <w:start w:val="1"/>
      <w:numFmt w:val="decimal"/>
      <w:lvlText w:val="（%1）"/>
      <w:lvlJc w:val="left"/>
      <w:pPr>
        <w:ind w:left="1500" w:hanging="720"/>
      </w:pPr>
      <w:rPr>
        <w:rFonts w:hint="default"/>
        <w:color w:val="000000"/>
      </w:rPr>
    </w:lvl>
    <w:lvl w:ilvl="1" w:tplc="E89EBB0E" w:tentative="1">
      <w:start w:val="1"/>
      <w:numFmt w:val="lowerLetter"/>
      <w:lvlText w:val="%2)"/>
      <w:lvlJc w:val="left"/>
      <w:pPr>
        <w:ind w:left="1620" w:hanging="420"/>
      </w:pPr>
    </w:lvl>
    <w:lvl w:ilvl="2" w:tplc="8CCE5EB0" w:tentative="1">
      <w:start w:val="1"/>
      <w:numFmt w:val="lowerRoman"/>
      <w:lvlText w:val="%3."/>
      <w:lvlJc w:val="right"/>
      <w:pPr>
        <w:ind w:left="2040" w:hanging="420"/>
      </w:pPr>
    </w:lvl>
    <w:lvl w:ilvl="3" w:tplc="F1F85FB0" w:tentative="1">
      <w:start w:val="1"/>
      <w:numFmt w:val="decimal"/>
      <w:lvlText w:val="%4."/>
      <w:lvlJc w:val="left"/>
      <w:pPr>
        <w:ind w:left="2460" w:hanging="420"/>
      </w:pPr>
    </w:lvl>
    <w:lvl w:ilvl="4" w:tplc="3EC0C918" w:tentative="1">
      <w:start w:val="1"/>
      <w:numFmt w:val="lowerLetter"/>
      <w:lvlText w:val="%5)"/>
      <w:lvlJc w:val="left"/>
      <w:pPr>
        <w:ind w:left="2880" w:hanging="420"/>
      </w:pPr>
    </w:lvl>
    <w:lvl w:ilvl="5" w:tplc="2A927A84" w:tentative="1">
      <w:start w:val="1"/>
      <w:numFmt w:val="lowerRoman"/>
      <w:lvlText w:val="%6."/>
      <w:lvlJc w:val="right"/>
      <w:pPr>
        <w:ind w:left="3300" w:hanging="420"/>
      </w:pPr>
    </w:lvl>
    <w:lvl w:ilvl="6" w:tplc="82B014D6" w:tentative="1">
      <w:start w:val="1"/>
      <w:numFmt w:val="decimal"/>
      <w:lvlText w:val="%7."/>
      <w:lvlJc w:val="left"/>
      <w:pPr>
        <w:ind w:left="3720" w:hanging="420"/>
      </w:pPr>
    </w:lvl>
    <w:lvl w:ilvl="7" w:tplc="D0143F32" w:tentative="1">
      <w:start w:val="1"/>
      <w:numFmt w:val="lowerLetter"/>
      <w:lvlText w:val="%8)"/>
      <w:lvlJc w:val="left"/>
      <w:pPr>
        <w:ind w:left="4140" w:hanging="420"/>
      </w:pPr>
    </w:lvl>
    <w:lvl w:ilvl="8" w:tplc="D30880F6" w:tentative="1">
      <w:start w:val="1"/>
      <w:numFmt w:val="lowerRoman"/>
      <w:lvlText w:val="%9."/>
      <w:lvlJc w:val="right"/>
      <w:pPr>
        <w:ind w:left="4560" w:hanging="420"/>
      </w:pPr>
    </w:lvl>
  </w:abstractNum>
  <w:abstractNum w:abstractNumId="34" w15:restartNumberingAfterBreak="0">
    <w:nsid w:val="65192D35"/>
    <w:multiLevelType w:val="multilevel"/>
    <w:tmpl w:val="FBBAD67C"/>
    <w:lvl w:ilvl="0">
      <w:start w:val="1"/>
      <w:numFmt w:val="decimal"/>
      <w:lvlText w:val="%1"/>
      <w:lvlJc w:val="left"/>
      <w:pPr>
        <w:tabs>
          <w:tab w:val="num" w:pos="480"/>
        </w:tabs>
        <w:ind w:left="480" w:hanging="480"/>
      </w:pPr>
      <w:rPr>
        <w:rFonts w:hint="eastAsia"/>
      </w:rPr>
    </w:lvl>
    <w:lvl w:ilvl="1">
      <w:start w:val="1"/>
      <w:numFmt w:val="decimal"/>
      <w:lvlText w:val="%1．%2"/>
      <w:lvlJc w:val="left"/>
      <w:pPr>
        <w:tabs>
          <w:tab w:val="num" w:pos="1575"/>
        </w:tabs>
        <w:ind w:left="1575" w:hanging="720"/>
      </w:pPr>
      <w:rPr>
        <w:rFonts w:hint="eastAsia"/>
      </w:rPr>
    </w:lvl>
    <w:lvl w:ilvl="2">
      <w:start w:val="1"/>
      <w:numFmt w:val="decimal"/>
      <w:lvlText w:val="%1．%2.%3"/>
      <w:lvlJc w:val="left"/>
      <w:pPr>
        <w:tabs>
          <w:tab w:val="num" w:pos="2430"/>
        </w:tabs>
        <w:ind w:left="2430" w:hanging="720"/>
      </w:pPr>
      <w:rPr>
        <w:rFonts w:hint="eastAsia"/>
      </w:rPr>
    </w:lvl>
    <w:lvl w:ilvl="3">
      <w:start w:val="1"/>
      <w:numFmt w:val="decimal"/>
      <w:lvlText w:val="%1．%2.%3.%4"/>
      <w:lvlJc w:val="left"/>
      <w:pPr>
        <w:tabs>
          <w:tab w:val="num" w:pos="3645"/>
        </w:tabs>
        <w:ind w:left="3645" w:hanging="1080"/>
      </w:pPr>
      <w:rPr>
        <w:rFonts w:hint="eastAsia"/>
      </w:rPr>
    </w:lvl>
    <w:lvl w:ilvl="4">
      <w:start w:val="1"/>
      <w:numFmt w:val="decimal"/>
      <w:lvlText w:val="%1．%2.%3.%4.%5"/>
      <w:lvlJc w:val="left"/>
      <w:pPr>
        <w:tabs>
          <w:tab w:val="num" w:pos="4500"/>
        </w:tabs>
        <w:ind w:left="4500" w:hanging="1080"/>
      </w:pPr>
      <w:rPr>
        <w:rFonts w:hint="eastAsia"/>
      </w:rPr>
    </w:lvl>
    <w:lvl w:ilvl="5">
      <w:start w:val="1"/>
      <w:numFmt w:val="decimal"/>
      <w:lvlText w:val="%1．%2.%3.%4.%5.%6"/>
      <w:lvlJc w:val="left"/>
      <w:pPr>
        <w:tabs>
          <w:tab w:val="num" w:pos="5715"/>
        </w:tabs>
        <w:ind w:left="5715" w:hanging="1440"/>
      </w:pPr>
      <w:rPr>
        <w:rFonts w:hint="eastAsia"/>
      </w:rPr>
    </w:lvl>
    <w:lvl w:ilvl="6">
      <w:start w:val="1"/>
      <w:numFmt w:val="decimal"/>
      <w:lvlText w:val="%1．%2.%3.%4.%5.%6.%7"/>
      <w:lvlJc w:val="left"/>
      <w:pPr>
        <w:tabs>
          <w:tab w:val="num" w:pos="6930"/>
        </w:tabs>
        <w:ind w:left="6930" w:hanging="1800"/>
      </w:pPr>
      <w:rPr>
        <w:rFonts w:hint="eastAsia"/>
      </w:rPr>
    </w:lvl>
    <w:lvl w:ilvl="7">
      <w:start w:val="1"/>
      <w:numFmt w:val="decimal"/>
      <w:lvlText w:val="%1．%2.%3.%4.%5.%6.%7.%8"/>
      <w:lvlJc w:val="left"/>
      <w:pPr>
        <w:tabs>
          <w:tab w:val="num" w:pos="7785"/>
        </w:tabs>
        <w:ind w:left="7785" w:hanging="1800"/>
      </w:pPr>
      <w:rPr>
        <w:rFonts w:hint="eastAsia"/>
      </w:rPr>
    </w:lvl>
    <w:lvl w:ilvl="8">
      <w:start w:val="1"/>
      <w:numFmt w:val="decimal"/>
      <w:lvlText w:val="%1．%2.%3.%4.%5.%6.%7.%8.%9"/>
      <w:lvlJc w:val="left"/>
      <w:pPr>
        <w:tabs>
          <w:tab w:val="num" w:pos="9000"/>
        </w:tabs>
        <w:ind w:left="9000" w:hanging="2160"/>
      </w:pPr>
      <w:rPr>
        <w:rFonts w:hint="eastAsia"/>
      </w:rPr>
    </w:lvl>
  </w:abstractNum>
  <w:abstractNum w:abstractNumId="35" w15:restartNumberingAfterBreak="0">
    <w:nsid w:val="671F5267"/>
    <w:multiLevelType w:val="hybridMultilevel"/>
    <w:tmpl w:val="065A221A"/>
    <w:lvl w:ilvl="0" w:tplc="A15A86B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7336B8B"/>
    <w:multiLevelType w:val="hybridMultilevel"/>
    <w:tmpl w:val="9D5E9482"/>
    <w:lvl w:ilvl="0" w:tplc="A15A86B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81C3BF1"/>
    <w:multiLevelType w:val="hybridMultilevel"/>
    <w:tmpl w:val="37E6E3F2"/>
    <w:lvl w:ilvl="0" w:tplc="5E4C0198">
      <w:start w:val="1"/>
      <w:numFmt w:val="decimal"/>
      <w:lvlText w:val="%1)"/>
      <w:lvlJc w:val="left"/>
      <w:pPr>
        <w:ind w:left="900" w:hanging="420"/>
      </w:pPr>
    </w:lvl>
    <w:lvl w:ilvl="1" w:tplc="78FCFD00" w:tentative="1">
      <w:start w:val="1"/>
      <w:numFmt w:val="lowerLetter"/>
      <w:lvlText w:val="%2)"/>
      <w:lvlJc w:val="left"/>
      <w:pPr>
        <w:ind w:left="1320" w:hanging="420"/>
      </w:pPr>
    </w:lvl>
    <w:lvl w:ilvl="2" w:tplc="86F4C01A" w:tentative="1">
      <w:start w:val="1"/>
      <w:numFmt w:val="lowerRoman"/>
      <w:lvlText w:val="%3."/>
      <w:lvlJc w:val="right"/>
      <w:pPr>
        <w:ind w:left="1740" w:hanging="420"/>
      </w:pPr>
    </w:lvl>
    <w:lvl w:ilvl="3" w:tplc="4F8C2186" w:tentative="1">
      <w:start w:val="1"/>
      <w:numFmt w:val="decimal"/>
      <w:lvlText w:val="%4."/>
      <w:lvlJc w:val="left"/>
      <w:pPr>
        <w:ind w:left="2160" w:hanging="420"/>
      </w:pPr>
    </w:lvl>
    <w:lvl w:ilvl="4" w:tplc="965E3D78" w:tentative="1">
      <w:start w:val="1"/>
      <w:numFmt w:val="lowerLetter"/>
      <w:lvlText w:val="%5)"/>
      <w:lvlJc w:val="left"/>
      <w:pPr>
        <w:ind w:left="2580" w:hanging="420"/>
      </w:pPr>
    </w:lvl>
    <w:lvl w:ilvl="5" w:tplc="763C72E4" w:tentative="1">
      <w:start w:val="1"/>
      <w:numFmt w:val="lowerRoman"/>
      <w:lvlText w:val="%6."/>
      <w:lvlJc w:val="right"/>
      <w:pPr>
        <w:ind w:left="3000" w:hanging="420"/>
      </w:pPr>
    </w:lvl>
    <w:lvl w:ilvl="6" w:tplc="24E0F6E8" w:tentative="1">
      <w:start w:val="1"/>
      <w:numFmt w:val="decimal"/>
      <w:lvlText w:val="%7."/>
      <w:lvlJc w:val="left"/>
      <w:pPr>
        <w:ind w:left="3420" w:hanging="420"/>
      </w:pPr>
    </w:lvl>
    <w:lvl w:ilvl="7" w:tplc="B740A8F2" w:tentative="1">
      <w:start w:val="1"/>
      <w:numFmt w:val="lowerLetter"/>
      <w:lvlText w:val="%8)"/>
      <w:lvlJc w:val="left"/>
      <w:pPr>
        <w:ind w:left="3840" w:hanging="420"/>
      </w:pPr>
    </w:lvl>
    <w:lvl w:ilvl="8" w:tplc="D2DA7EC8" w:tentative="1">
      <w:start w:val="1"/>
      <w:numFmt w:val="lowerRoman"/>
      <w:lvlText w:val="%9."/>
      <w:lvlJc w:val="right"/>
      <w:pPr>
        <w:ind w:left="4260" w:hanging="420"/>
      </w:pPr>
    </w:lvl>
  </w:abstractNum>
  <w:abstractNum w:abstractNumId="38" w15:restartNumberingAfterBreak="0">
    <w:nsid w:val="68F5489D"/>
    <w:multiLevelType w:val="hybridMultilevel"/>
    <w:tmpl w:val="EE62E628"/>
    <w:lvl w:ilvl="0" w:tplc="CF3A6DC2">
      <w:start w:val="1"/>
      <w:numFmt w:val="decimal"/>
      <w:lvlText w:val="%1．"/>
      <w:lvlJc w:val="left"/>
      <w:pPr>
        <w:tabs>
          <w:tab w:val="num" w:pos="780"/>
        </w:tabs>
        <w:ind w:left="780" w:hanging="360"/>
      </w:pPr>
      <w:rPr>
        <w:rFonts w:ascii="Times New Roman" w:hAnsi="Times New Roman" w:cs="Times New Roman" w:hint="eastAsia"/>
      </w:rPr>
    </w:lvl>
    <w:lvl w:ilvl="1" w:tplc="29F649D6" w:tentative="1">
      <w:start w:val="1"/>
      <w:numFmt w:val="lowerLetter"/>
      <w:lvlText w:val="%2)"/>
      <w:lvlJc w:val="left"/>
      <w:pPr>
        <w:tabs>
          <w:tab w:val="num" w:pos="1260"/>
        </w:tabs>
        <w:ind w:left="1260" w:hanging="420"/>
      </w:pPr>
    </w:lvl>
    <w:lvl w:ilvl="2" w:tplc="F7DC67E6" w:tentative="1">
      <w:start w:val="1"/>
      <w:numFmt w:val="lowerRoman"/>
      <w:lvlText w:val="%3."/>
      <w:lvlJc w:val="right"/>
      <w:pPr>
        <w:tabs>
          <w:tab w:val="num" w:pos="1680"/>
        </w:tabs>
        <w:ind w:left="1680" w:hanging="420"/>
      </w:pPr>
    </w:lvl>
    <w:lvl w:ilvl="3" w:tplc="7CA67E72" w:tentative="1">
      <w:start w:val="1"/>
      <w:numFmt w:val="decimal"/>
      <w:lvlText w:val="%4."/>
      <w:lvlJc w:val="left"/>
      <w:pPr>
        <w:tabs>
          <w:tab w:val="num" w:pos="2100"/>
        </w:tabs>
        <w:ind w:left="2100" w:hanging="420"/>
      </w:pPr>
    </w:lvl>
    <w:lvl w:ilvl="4" w:tplc="6066ACD4" w:tentative="1">
      <w:start w:val="1"/>
      <w:numFmt w:val="lowerLetter"/>
      <w:lvlText w:val="%5)"/>
      <w:lvlJc w:val="left"/>
      <w:pPr>
        <w:tabs>
          <w:tab w:val="num" w:pos="2520"/>
        </w:tabs>
        <w:ind w:left="2520" w:hanging="420"/>
      </w:pPr>
    </w:lvl>
    <w:lvl w:ilvl="5" w:tplc="AFF275A6" w:tentative="1">
      <w:start w:val="1"/>
      <w:numFmt w:val="lowerRoman"/>
      <w:lvlText w:val="%6."/>
      <w:lvlJc w:val="right"/>
      <w:pPr>
        <w:tabs>
          <w:tab w:val="num" w:pos="2940"/>
        </w:tabs>
        <w:ind w:left="2940" w:hanging="420"/>
      </w:pPr>
    </w:lvl>
    <w:lvl w:ilvl="6" w:tplc="00702E56" w:tentative="1">
      <w:start w:val="1"/>
      <w:numFmt w:val="decimal"/>
      <w:lvlText w:val="%7."/>
      <w:lvlJc w:val="left"/>
      <w:pPr>
        <w:tabs>
          <w:tab w:val="num" w:pos="3360"/>
        </w:tabs>
        <w:ind w:left="3360" w:hanging="420"/>
      </w:pPr>
    </w:lvl>
    <w:lvl w:ilvl="7" w:tplc="1CFEB252" w:tentative="1">
      <w:start w:val="1"/>
      <w:numFmt w:val="lowerLetter"/>
      <w:lvlText w:val="%8)"/>
      <w:lvlJc w:val="left"/>
      <w:pPr>
        <w:tabs>
          <w:tab w:val="num" w:pos="3780"/>
        </w:tabs>
        <w:ind w:left="3780" w:hanging="420"/>
      </w:pPr>
    </w:lvl>
    <w:lvl w:ilvl="8" w:tplc="7B70F3D2" w:tentative="1">
      <w:start w:val="1"/>
      <w:numFmt w:val="lowerRoman"/>
      <w:lvlText w:val="%9."/>
      <w:lvlJc w:val="right"/>
      <w:pPr>
        <w:tabs>
          <w:tab w:val="num" w:pos="4200"/>
        </w:tabs>
        <w:ind w:left="4200" w:hanging="420"/>
      </w:pPr>
    </w:lvl>
  </w:abstractNum>
  <w:abstractNum w:abstractNumId="39" w15:restartNumberingAfterBreak="0">
    <w:nsid w:val="6A8840E6"/>
    <w:multiLevelType w:val="hybridMultilevel"/>
    <w:tmpl w:val="D5220BEE"/>
    <w:lvl w:ilvl="0" w:tplc="934E9AAA">
      <w:start w:val="1"/>
      <w:numFmt w:val="lowerLetter"/>
      <w:lvlText w:val="%1)"/>
      <w:lvlJc w:val="left"/>
      <w:pPr>
        <w:ind w:left="780" w:hanging="420"/>
      </w:pPr>
    </w:lvl>
    <w:lvl w:ilvl="1" w:tplc="E4E85F70" w:tentative="1">
      <w:start w:val="1"/>
      <w:numFmt w:val="lowerLetter"/>
      <w:lvlText w:val="%2)"/>
      <w:lvlJc w:val="left"/>
      <w:pPr>
        <w:ind w:left="1200" w:hanging="420"/>
      </w:pPr>
    </w:lvl>
    <w:lvl w:ilvl="2" w:tplc="BA049E68" w:tentative="1">
      <w:start w:val="1"/>
      <w:numFmt w:val="lowerRoman"/>
      <w:lvlText w:val="%3."/>
      <w:lvlJc w:val="right"/>
      <w:pPr>
        <w:ind w:left="1620" w:hanging="420"/>
      </w:pPr>
    </w:lvl>
    <w:lvl w:ilvl="3" w:tplc="6BDAF2A2" w:tentative="1">
      <w:start w:val="1"/>
      <w:numFmt w:val="decimal"/>
      <w:lvlText w:val="%4."/>
      <w:lvlJc w:val="left"/>
      <w:pPr>
        <w:ind w:left="2040" w:hanging="420"/>
      </w:pPr>
    </w:lvl>
    <w:lvl w:ilvl="4" w:tplc="F4808C3A" w:tentative="1">
      <w:start w:val="1"/>
      <w:numFmt w:val="lowerLetter"/>
      <w:lvlText w:val="%5)"/>
      <w:lvlJc w:val="left"/>
      <w:pPr>
        <w:ind w:left="2460" w:hanging="420"/>
      </w:pPr>
    </w:lvl>
    <w:lvl w:ilvl="5" w:tplc="152EF172" w:tentative="1">
      <w:start w:val="1"/>
      <w:numFmt w:val="lowerRoman"/>
      <w:lvlText w:val="%6."/>
      <w:lvlJc w:val="right"/>
      <w:pPr>
        <w:ind w:left="2880" w:hanging="420"/>
      </w:pPr>
    </w:lvl>
    <w:lvl w:ilvl="6" w:tplc="55D4FF7A" w:tentative="1">
      <w:start w:val="1"/>
      <w:numFmt w:val="decimal"/>
      <w:lvlText w:val="%7."/>
      <w:lvlJc w:val="left"/>
      <w:pPr>
        <w:ind w:left="3300" w:hanging="420"/>
      </w:pPr>
    </w:lvl>
    <w:lvl w:ilvl="7" w:tplc="9C60A442" w:tentative="1">
      <w:start w:val="1"/>
      <w:numFmt w:val="lowerLetter"/>
      <w:lvlText w:val="%8)"/>
      <w:lvlJc w:val="left"/>
      <w:pPr>
        <w:ind w:left="3720" w:hanging="420"/>
      </w:pPr>
    </w:lvl>
    <w:lvl w:ilvl="8" w:tplc="2B22187A" w:tentative="1">
      <w:start w:val="1"/>
      <w:numFmt w:val="lowerRoman"/>
      <w:lvlText w:val="%9."/>
      <w:lvlJc w:val="right"/>
      <w:pPr>
        <w:ind w:left="4140" w:hanging="420"/>
      </w:pPr>
    </w:lvl>
  </w:abstractNum>
  <w:abstractNum w:abstractNumId="40" w15:restartNumberingAfterBreak="0">
    <w:nsid w:val="6AB85753"/>
    <w:multiLevelType w:val="hybridMultilevel"/>
    <w:tmpl w:val="A1A495EA"/>
    <w:lvl w:ilvl="0" w:tplc="4C1ADF80">
      <w:start w:val="1"/>
      <w:numFmt w:val="decimal"/>
      <w:lvlText w:val="%1．"/>
      <w:lvlJc w:val="left"/>
      <w:pPr>
        <w:ind w:left="780" w:hanging="360"/>
      </w:pPr>
      <w:rPr>
        <w:rFonts w:hint="default"/>
        <w:color w:val="000000"/>
      </w:rPr>
    </w:lvl>
    <w:lvl w:ilvl="1" w:tplc="D828137E" w:tentative="1">
      <w:start w:val="1"/>
      <w:numFmt w:val="lowerLetter"/>
      <w:lvlText w:val="%2)"/>
      <w:lvlJc w:val="left"/>
      <w:pPr>
        <w:ind w:left="1260" w:hanging="420"/>
      </w:pPr>
    </w:lvl>
    <w:lvl w:ilvl="2" w:tplc="26003FD6" w:tentative="1">
      <w:start w:val="1"/>
      <w:numFmt w:val="lowerRoman"/>
      <w:lvlText w:val="%3."/>
      <w:lvlJc w:val="right"/>
      <w:pPr>
        <w:ind w:left="1680" w:hanging="420"/>
      </w:pPr>
    </w:lvl>
    <w:lvl w:ilvl="3" w:tplc="5004016C" w:tentative="1">
      <w:start w:val="1"/>
      <w:numFmt w:val="decimal"/>
      <w:lvlText w:val="%4."/>
      <w:lvlJc w:val="left"/>
      <w:pPr>
        <w:ind w:left="2100" w:hanging="420"/>
      </w:pPr>
    </w:lvl>
    <w:lvl w:ilvl="4" w:tplc="DA849044" w:tentative="1">
      <w:start w:val="1"/>
      <w:numFmt w:val="lowerLetter"/>
      <w:lvlText w:val="%5)"/>
      <w:lvlJc w:val="left"/>
      <w:pPr>
        <w:ind w:left="2520" w:hanging="420"/>
      </w:pPr>
    </w:lvl>
    <w:lvl w:ilvl="5" w:tplc="02FCD528" w:tentative="1">
      <w:start w:val="1"/>
      <w:numFmt w:val="lowerRoman"/>
      <w:lvlText w:val="%6."/>
      <w:lvlJc w:val="right"/>
      <w:pPr>
        <w:ind w:left="2940" w:hanging="420"/>
      </w:pPr>
    </w:lvl>
    <w:lvl w:ilvl="6" w:tplc="166A4090" w:tentative="1">
      <w:start w:val="1"/>
      <w:numFmt w:val="decimal"/>
      <w:lvlText w:val="%7."/>
      <w:lvlJc w:val="left"/>
      <w:pPr>
        <w:ind w:left="3360" w:hanging="420"/>
      </w:pPr>
    </w:lvl>
    <w:lvl w:ilvl="7" w:tplc="632C269E" w:tentative="1">
      <w:start w:val="1"/>
      <w:numFmt w:val="lowerLetter"/>
      <w:lvlText w:val="%8)"/>
      <w:lvlJc w:val="left"/>
      <w:pPr>
        <w:ind w:left="3780" w:hanging="420"/>
      </w:pPr>
    </w:lvl>
    <w:lvl w:ilvl="8" w:tplc="C5861BFA" w:tentative="1">
      <w:start w:val="1"/>
      <w:numFmt w:val="lowerRoman"/>
      <w:lvlText w:val="%9."/>
      <w:lvlJc w:val="right"/>
      <w:pPr>
        <w:ind w:left="4200" w:hanging="420"/>
      </w:pPr>
    </w:lvl>
  </w:abstractNum>
  <w:abstractNum w:abstractNumId="41" w15:restartNumberingAfterBreak="0">
    <w:nsid w:val="6B4D31D2"/>
    <w:multiLevelType w:val="hybridMultilevel"/>
    <w:tmpl w:val="0944BD5C"/>
    <w:lvl w:ilvl="0" w:tplc="DC8EE798">
      <w:start w:val="1"/>
      <w:numFmt w:val="decimal"/>
      <w:lvlText w:val="%1．"/>
      <w:lvlJc w:val="left"/>
      <w:pPr>
        <w:tabs>
          <w:tab w:val="num" w:pos="1050"/>
        </w:tabs>
        <w:ind w:left="1050" w:hanging="420"/>
      </w:pPr>
      <w:rPr>
        <w:rFonts w:hint="eastAsia"/>
      </w:rPr>
    </w:lvl>
    <w:lvl w:ilvl="1" w:tplc="5CB87678" w:tentative="1">
      <w:start w:val="1"/>
      <w:numFmt w:val="lowerLetter"/>
      <w:lvlText w:val="%2)"/>
      <w:lvlJc w:val="left"/>
      <w:pPr>
        <w:tabs>
          <w:tab w:val="num" w:pos="1470"/>
        </w:tabs>
        <w:ind w:left="1470" w:hanging="420"/>
      </w:pPr>
    </w:lvl>
    <w:lvl w:ilvl="2" w:tplc="5F164A74" w:tentative="1">
      <w:start w:val="1"/>
      <w:numFmt w:val="lowerRoman"/>
      <w:lvlText w:val="%3."/>
      <w:lvlJc w:val="right"/>
      <w:pPr>
        <w:tabs>
          <w:tab w:val="num" w:pos="1890"/>
        </w:tabs>
        <w:ind w:left="1890" w:hanging="420"/>
      </w:pPr>
    </w:lvl>
    <w:lvl w:ilvl="3" w:tplc="CFA200EE" w:tentative="1">
      <w:start w:val="1"/>
      <w:numFmt w:val="decimal"/>
      <w:lvlText w:val="%4."/>
      <w:lvlJc w:val="left"/>
      <w:pPr>
        <w:tabs>
          <w:tab w:val="num" w:pos="2310"/>
        </w:tabs>
        <w:ind w:left="2310" w:hanging="420"/>
      </w:pPr>
    </w:lvl>
    <w:lvl w:ilvl="4" w:tplc="E36E7DF8" w:tentative="1">
      <w:start w:val="1"/>
      <w:numFmt w:val="lowerLetter"/>
      <w:lvlText w:val="%5)"/>
      <w:lvlJc w:val="left"/>
      <w:pPr>
        <w:tabs>
          <w:tab w:val="num" w:pos="2730"/>
        </w:tabs>
        <w:ind w:left="2730" w:hanging="420"/>
      </w:pPr>
    </w:lvl>
    <w:lvl w:ilvl="5" w:tplc="33A46F1A" w:tentative="1">
      <w:start w:val="1"/>
      <w:numFmt w:val="lowerRoman"/>
      <w:lvlText w:val="%6."/>
      <w:lvlJc w:val="right"/>
      <w:pPr>
        <w:tabs>
          <w:tab w:val="num" w:pos="3150"/>
        </w:tabs>
        <w:ind w:left="3150" w:hanging="420"/>
      </w:pPr>
    </w:lvl>
    <w:lvl w:ilvl="6" w:tplc="A77CE3F0" w:tentative="1">
      <w:start w:val="1"/>
      <w:numFmt w:val="decimal"/>
      <w:lvlText w:val="%7."/>
      <w:lvlJc w:val="left"/>
      <w:pPr>
        <w:tabs>
          <w:tab w:val="num" w:pos="3570"/>
        </w:tabs>
        <w:ind w:left="3570" w:hanging="420"/>
      </w:pPr>
    </w:lvl>
    <w:lvl w:ilvl="7" w:tplc="0B0655F0" w:tentative="1">
      <w:start w:val="1"/>
      <w:numFmt w:val="lowerLetter"/>
      <w:lvlText w:val="%8)"/>
      <w:lvlJc w:val="left"/>
      <w:pPr>
        <w:tabs>
          <w:tab w:val="num" w:pos="3990"/>
        </w:tabs>
        <w:ind w:left="3990" w:hanging="420"/>
      </w:pPr>
    </w:lvl>
    <w:lvl w:ilvl="8" w:tplc="31364540" w:tentative="1">
      <w:start w:val="1"/>
      <w:numFmt w:val="lowerRoman"/>
      <w:lvlText w:val="%9."/>
      <w:lvlJc w:val="right"/>
      <w:pPr>
        <w:tabs>
          <w:tab w:val="num" w:pos="4410"/>
        </w:tabs>
        <w:ind w:left="4410" w:hanging="420"/>
      </w:pPr>
    </w:lvl>
  </w:abstractNum>
  <w:abstractNum w:abstractNumId="42" w15:restartNumberingAfterBreak="0">
    <w:nsid w:val="6B5B3F64"/>
    <w:multiLevelType w:val="hybridMultilevel"/>
    <w:tmpl w:val="3D52C73C"/>
    <w:lvl w:ilvl="0" w:tplc="0F3A6570">
      <w:start w:val="1"/>
      <w:numFmt w:val="decimal"/>
      <w:lvlText w:val="%1)"/>
      <w:lvlJc w:val="left"/>
      <w:pPr>
        <w:ind w:left="900" w:hanging="420"/>
      </w:pPr>
    </w:lvl>
    <w:lvl w:ilvl="1" w:tplc="103088C8" w:tentative="1">
      <w:start w:val="1"/>
      <w:numFmt w:val="lowerLetter"/>
      <w:lvlText w:val="%2)"/>
      <w:lvlJc w:val="left"/>
      <w:pPr>
        <w:ind w:left="1320" w:hanging="420"/>
      </w:pPr>
    </w:lvl>
    <w:lvl w:ilvl="2" w:tplc="D844661E" w:tentative="1">
      <w:start w:val="1"/>
      <w:numFmt w:val="lowerRoman"/>
      <w:lvlText w:val="%3."/>
      <w:lvlJc w:val="right"/>
      <w:pPr>
        <w:ind w:left="1740" w:hanging="420"/>
      </w:pPr>
    </w:lvl>
    <w:lvl w:ilvl="3" w:tplc="0DA8516E" w:tentative="1">
      <w:start w:val="1"/>
      <w:numFmt w:val="decimal"/>
      <w:lvlText w:val="%4."/>
      <w:lvlJc w:val="left"/>
      <w:pPr>
        <w:ind w:left="2160" w:hanging="420"/>
      </w:pPr>
    </w:lvl>
    <w:lvl w:ilvl="4" w:tplc="82FEB9E4" w:tentative="1">
      <w:start w:val="1"/>
      <w:numFmt w:val="lowerLetter"/>
      <w:lvlText w:val="%5)"/>
      <w:lvlJc w:val="left"/>
      <w:pPr>
        <w:ind w:left="2580" w:hanging="420"/>
      </w:pPr>
    </w:lvl>
    <w:lvl w:ilvl="5" w:tplc="FE7A2CA2" w:tentative="1">
      <w:start w:val="1"/>
      <w:numFmt w:val="lowerRoman"/>
      <w:lvlText w:val="%6."/>
      <w:lvlJc w:val="right"/>
      <w:pPr>
        <w:ind w:left="3000" w:hanging="420"/>
      </w:pPr>
    </w:lvl>
    <w:lvl w:ilvl="6" w:tplc="C59A4B40" w:tentative="1">
      <w:start w:val="1"/>
      <w:numFmt w:val="decimal"/>
      <w:lvlText w:val="%7."/>
      <w:lvlJc w:val="left"/>
      <w:pPr>
        <w:ind w:left="3420" w:hanging="420"/>
      </w:pPr>
    </w:lvl>
    <w:lvl w:ilvl="7" w:tplc="4D760682" w:tentative="1">
      <w:start w:val="1"/>
      <w:numFmt w:val="lowerLetter"/>
      <w:lvlText w:val="%8)"/>
      <w:lvlJc w:val="left"/>
      <w:pPr>
        <w:ind w:left="3840" w:hanging="420"/>
      </w:pPr>
    </w:lvl>
    <w:lvl w:ilvl="8" w:tplc="0624E9C8" w:tentative="1">
      <w:start w:val="1"/>
      <w:numFmt w:val="lowerRoman"/>
      <w:lvlText w:val="%9."/>
      <w:lvlJc w:val="right"/>
      <w:pPr>
        <w:ind w:left="4260" w:hanging="420"/>
      </w:pPr>
    </w:lvl>
  </w:abstractNum>
  <w:abstractNum w:abstractNumId="43" w15:restartNumberingAfterBreak="0">
    <w:nsid w:val="6C706079"/>
    <w:multiLevelType w:val="hybridMultilevel"/>
    <w:tmpl w:val="4058D98C"/>
    <w:lvl w:ilvl="0" w:tplc="A036A702">
      <w:start w:val="1"/>
      <w:numFmt w:val="decimal"/>
      <w:lvlText w:val="%1．"/>
      <w:lvlJc w:val="left"/>
      <w:pPr>
        <w:tabs>
          <w:tab w:val="num" w:pos="855"/>
        </w:tabs>
        <w:ind w:left="855" w:hanging="435"/>
      </w:pPr>
      <w:rPr>
        <w:rFonts w:hint="eastAsia"/>
      </w:rPr>
    </w:lvl>
    <w:lvl w:ilvl="1" w:tplc="9F1A1F10" w:tentative="1">
      <w:start w:val="1"/>
      <w:numFmt w:val="lowerLetter"/>
      <w:lvlText w:val="%2)"/>
      <w:lvlJc w:val="left"/>
      <w:pPr>
        <w:tabs>
          <w:tab w:val="num" w:pos="1260"/>
        </w:tabs>
        <w:ind w:left="1260" w:hanging="420"/>
      </w:pPr>
    </w:lvl>
    <w:lvl w:ilvl="2" w:tplc="31CCCD22" w:tentative="1">
      <w:start w:val="1"/>
      <w:numFmt w:val="lowerRoman"/>
      <w:lvlText w:val="%3."/>
      <w:lvlJc w:val="right"/>
      <w:pPr>
        <w:tabs>
          <w:tab w:val="num" w:pos="1680"/>
        </w:tabs>
        <w:ind w:left="1680" w:hanging="420"/>
      </w:pPr>
    </w:lvl>
    <w:lvl w:ilvl="3" w:tplc="1F545962" w:tentative="1">
      <w:start w:val="1"/>
      <w:numFmt w:val="decimal"/>
      <w:lvlText w:val="%4."/>
      <w:lvlJc w:val="left"/>
      <w:pPr>
        <w:tabs>
          <w:tab w:val="num" w:pos="2100"/>
        </w:tabs>
        <w:ind w:left="2100" w:hanging="420"/>
      </w:pPr>
    </w:lvl>
    <w:lvl w:ilvl="4" w:tplc="677090D0" w:tentative="1">
      <w:start w:val="1"/>
      <w:numFmt w:val="lowerLetter"/>
      <w:lvlText w:val="%5)"/>
      <w:lvlJc w:val="left"/>
      <w:pPr>
        <w:tabs>
          <w:tab w:val="num" w:pos="2520"/>
        </w:tabs>
        <w:ind w:left="2520" w:hanging="420"/>
      </w:pPr>
    </w:lvl>
    <w:lvl w:ilvl="5" w:tplc="030A1484" w:tentative="1">
      <w:start w:val="1"/>
      <w:numFmt w:val="lowerRoman"/>
      <w:lvlText w:val="%6."/>
      <w:lvlJc w:val="right"/>
      <w:pPr>
        <w:tabs>
          <w:tab w:val="num" w:pos="2940"/>
        </w:tabs>
        <w:ind w:left="2940" w:hanging="420"/>
      </w:pPr>
    </w:lvl>
    <w:lvl w:ilvl="6" w:tplc="4E0230F8" w:tentative="1">
      <w:start w:val="1"/>
      <w:numFmt w:val="decimal"/>
      <w:lvlText w:val="%7."/>
      <w:lvlJc w:val="left"/>
      <w:pPr>
        <w:tabs>
          <w:tab w:val="num" w:pos="3360"/>
        </w:tabs>
        <w:ind w:left="3360" w:hanging="420"/>
      </w:pPr>
    </w:lvl>
    <w:lvl w:ilvl="7" w:tplc="0BD0A618" w:tentative="1">
      <w:start w:val="1"/>
      <w:numFmt w:val="lowerLetter"/>
      <w:lvlText w:val="%8)"/>
      <w:lvlJc w:val="left"/>
      <w:pPr>
        <w:tabs>
          <w:tab w:val="num" w:pos="3780"/>
        </w:tabs>
        <w:ind w:left="3780" w:hanging="420"/>
      </w:pPr>
    </w:lvl>
    <w:lvl w:ilvl="8" w:tplc="501499E4" w:tentative="1">
      <w:start w:val="1"/>
      <w:numFmt w:val="lowerRoman"/>
      <w:lvlText w:val="%9."/>
      <w:lvlJc w:val="right"/>
      <w:pPr>
        <w:tabs>
          <w:tab w:val="num" w:pos="4200"/>
        </w:tabs>
        <w:ind w:left="4200" w:hanging="420"/>
      </w:pPr>
    </w:lvl>
  </w:abstractNum>
  <w:abstractNum w:abstractNumId="44" w15:restartNumberingAfterBreak="0">
    <w:nsid w:val="6C815D37"/>
    <w:multiLevelType w:val="hybridMultilevel"/>
    <w:tmpl w:val="10306752"/>
    <w:lvl w:ilvl="0" w:tplc="B7CCA546">
      <w:start w:val="1"/>
      <w:numFmt w:val="lowerLetter"/>
      <w:lvlText w:val="%1)"/>
      <w:lvlJc w:val="left"/>
      <w:pPr>
        <w:ind w:left="780" w:hanging="420"/>
      </w:pPr>
      <w:rPr>
        <w:rFonts w:hint="eastAsia"/>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45" w15:restartNumberingAfterBreak="0">
    <w:nsid w:val="70233F55"/>
    <w:multiLevelType w:val="hybridMultilevel"/>
    <w:tmpl w:val="CA5EF87E"/>
    <w:lvl w:ilvl="0" w:tplc="A826367C">
      <w:start w:val="1"/>
      <w:numFmt w:val="decimal"/>
      <w:lvlText w:val="(%1)"/>
      <w:lvlJc w:val="left"/>
      <w:pPr>
        <w:tabs>
          <w:tab w:val="num" w:pos="480"/>
        </w:tabs>
        <w:ind w:left="480" w:hanging="480"/>
      </w:pPr>
      <w:rPr>
        <w:rFonts w:ascii="Times New Roman" w:eastAsia="宋体" w:hAnsi="Times New Roman" w:cs="Times New Roman"/>
      </w:rPr>
    </w:lvl>
    <w:lvl w:ilvl="1" w:tplc="9C920B34" w:tentative="1">
      <w:start w:val="1"/>
      <w:numFmt w:val="lowerLetter"/>
      <w:lvlText w:val="%2)"/>
      <w:lvlJc w:val="left"/>
      <w:pPr>
        <w:tabs>
          <w:tab w:val="num" w:pos="840"/>
        </w:tabs>
        <w:ind w:left="840" w:hanging="420"/>
      </w:pPr>
    </w:lvl>
    <w:lvl w:ilvl="2" w:tplc="38CE9D30" w:tentative="1">
      <w:start w:val="1"/>
      <w:numFmt w:val="lowerRoman"/>
      <w:lvlText w:val="%3."/>
      <w:lvlJc w:val="right"/>
      <w:pPr>
        <w:tabs>
          <w:tab w:val="num" w:pos="1260"/>
        </w:tabs>
        <w:ind w:left="1260" w:hanging="420"/>
      </w:pPr>
    </w:lvl>
    <w:lvl w:ilvl="3" w:tplc="C41C17D8" w:tentative="1">
      <w:start w:val="1"/>
      <w:numFmt w:val="decimal"/>
      <w:lvlText w:val="%4."/>
      <w:lvlJc w:val="left"/>
      <w:pPr>
        <w:tabs>
          <w:tab w:val="num" w:pos="1680"/>
        </w:tabs>
        <w:ind w:left="1680" w:hanging="420"/>
      </w:pPr>
    </w:lvl>
    <w:lvl w:ilvl="4" w:tplc="1E74C09E" w:tentative="1">
      <w:start w:val="1"/>
      <w:numFmt w:val="lowerLetter"/>
      <w:lvlText w:val="%5)"/>
      <w:lvlJc w:val="left"/>
      <w:pPr>
        <w:tabs>
          <w:tab w:val="num" w:pos="2100"/>
        </w:tabs>
        <w:ind w:left="2100" w:hanging="420"/>
      </w:pPr>
    </w:lvl>
    <w:lvl w:ilvl="5" w:tplc="EA36A368" w:tentative="1">
      <w:start w:val="1"/>
      <w:numFmt w:val="lowerRoman"/>
      <w:lvlText w:val="%6."/>
      <w:lvlJc w:val="right"/>
      <w:pPr>
        <w:tabs>
          <w:tab w:val="num" w:pos="2520"/>
        </w:tabs>
        <w:ind w:left="2520" w:hanging="420"/>
      </w:pPr>
    </w:lvl>
    <w:lvl w:ilvl="6" w:tplc="4F5611DC" w:tentative="1">
      <w:start w:val="1"/>
      <w:numFmt w:val="decimal"/>
      <w:lvlText w:val="%7."/>
      <w:lvlJc w:val="left"/>
      <w:pPr>
        <w:tabs>
          <w:tab w:val="num" w:pos="2940"/>
        </w:tabs>
        <w:ind w:left="2940" w:hanging="420"/>
      </w:pPr>
    </w:lvl>
    <w:lvl w:ilvl="7" w:tplc="7E3AD690" w:tentative="1">
      <w:start w:val="1"/>
      <w:numFmt w:val="lowerLetter"/>
      <w:lvlText w:val="%8)"/>
      <w:lvlJc w:val="left"/>
      <w:pPr>
        <w:tabs>
          <w:tab w:val="num" w:pos="3360"/>
        </w:tabs>
        <w:ind w:left="3360" w:hanging="420"/>
      </w:pPr>
    </w:lvl>
    <w:lvl w:ilvl="8" w:tplc="DC8CA4E6" w:tentative="1">
      <w:start w:val="1"/>
      <w:numFmt w:val="lowerRoman"/>
      <w:lvlText w:val="%9."/>
      <w:lvlJc w:val="right"/>
      <w:pPr>
        <w:tabs>
          <w:tab w:val="num" w:pos="3780"/>
        </w:tabs>
        <w:ind w:left="3780" w:hanging="420"/>
      </w:pPr>
    </w:lvl>
  </w:abstractNum>
  <w:abstractNum w:abstractNumId="46" w15:restartNumberingAfterBreak="0">
    <w:nsid w:val="707D4A1C"/>
    <w:multiLevelType w:val="hybridMultilevel"/>
    <w:tmpl w:val="E9C48BD6"/>
    <w:lvl w:ilvl="0" w:tplc="AED82B60">
      <w:start w:val="1"/>
      <w:numFmt w:val="lowerLetter"/>
      <w:lvlText w:val="%1)"/>
      <w:lvlJc w:val="left"/>
      <w:pPr>
        <w:ind w:left="420" w:hanging="420"/>
      </w:pPr>
    </w:lvl>
    <w:lvl w:ilvl="1" w:tplc="6456D19A" w:tentative="1">
      <w:start w:val="1"/>
      <w:numFmt w:val="lowerLetter"/>
      <w:lvlText w:val="%2)"/>
      <w:lvlJc w:val="left"/>
      <w:pPr>
        <w:ind w:left="840" w:hanging="420"/>
      </w:pPr>
    </w:lvl>
    <w:lvl w:ilvl="2" w:tplc="99525E18" w:tentative="1">
      <w:start w:val="1"/>
      <w:numFmt w:val="lowerRoman"/>
      <w:lvlText w:val="%3."/>
      <w:lvlJc w:val="right"/>
      <w:pPr>
        <w:ind w:left="1260" w:hanging="420"/>
      </w:pPr>
    </w:lvl>
    <w:lvl w:ilvl="3" w:tplc="1EB46974" w:tentative="1">
      <w:start w:val="1"/>
      <w:numFmt w:val="decimal"/>
      <w:lvlText w:val="%4."/>
      <w:lvlJc w:val="left"/>
      <w:pPr>
        <w:ind w:left="1680" w:hanging="420"/>
      </w:pPr>
    </w:lvl>
    <w:lvl w:ilvl="4" w:tplc="20107E82" w:tentative="1">
      <w:start w:val="1"/>
      <w:numFmt w:val="lowerLetter"/>
      <w:lvlText w:val="%5)"/>
      <w:lvlJc w:val="left"/>
      <w:pPr>
        <w:ind w:left="2100" w:hanging="420"/>
      </w:pPr>
    </w:lvl>
    <w:lvl w:ilvl="5" w:tplc="E0CEDCF4" w:tentative="1">
      <w:start w:val="1"/>
      <w:numFmt w:val="lowerRoman"/>
      <w:lvlText w:val="%6."/>
      <w:lvlJc w:val="right"/>
      <w:pPr>
        <w:ind w:left="2520" w:hanging="420"/>
      </w:pPr>
    </w:lvl>
    <w:lvl w:ilvl="6" w:tplc="37DA267E" w:tentative="1">
      <w:start w:val="1"/>
      <w:numFmt w:val="decimal"/>
      <w:lvlText w:val="%7."/>
      <w:lvlJc w:val="left"/>
      <w:pPr>
        <w:ind w:left="2940" w:hanging="420"/>
      </w:pPr>
    </w:lvl>
    <w:lvl w:ilvl="7" w:tplc="F4202D1C" w:tentative="1">
      <w:start w:val="1"/>
      <w:numFmt w:val="lowerLetter"/>
      <w:lvlText w:val="%8)"/>
      <w:lvlJc w:val="left"/>
      <w:pPr>
        <w:ind w:left="3360" w:hanging="420"/>
      </w:pPr>
    </w:lvl>
    <w:lvl w:ilvl="8" w:tplc="D2ACB5BC" w:tentative="1">
      <w:start w:val="1"/>
      <w:numFmt w:val="lowerRoman"/>
      <w:lvlText w:val="%9."/>
      <w:lvlJc w:val="right"/>
      <w:pPr>
        <w:ind w:left="3780" w:hanging="420"/>
      </w:pPr>
    </w:lvl>
  </w:abstractNum>
  <w:abstractNum w:abstractNumId="47" w15:restartNumberingAfterBreak="0">
    <w:nsid w:val="708A31A2"/>
    <w:multiLevelType w:val="hybridMultilevel"/>
    <w:tmpl w:val="543E66CA"/>
    <w:lvl w:ilvl="0" w:tplc="D878F82E">
      <w:start w:val="1"/>
      <w:numFmt w:val="decimal"/>
      <w:lvlText w:val="%1．"/>
      <w:lvlJc w:val="left"/>
      <w:pPr>
        <w:tabs>
          <w:tab w:val="num" w:pos="360"/>
        </w:tabs>
        <w:ind w:left="360" w:hanging="360"/>
      </w:pPr>
      <w:rPr>
        <w:rFonts w:hint="eastAsia"/>
      </w:rPr>
    </w:lvl>
    <w:lvl w:ilvl="1" w:tplc="A71A01E2">
      <w:start w:val="1"/>
      <w:numFmt w:val="japaneseCounting"/>
      <w:lvlText w:val="%2、"/>
      <w:lvlJc w:val="left"/>
      <w:pPr>
        <w:tabs>
          <w:tab w:val="num" w:pos="900"/>
        </w:tabs>
        <w:ind w:left="900" w:hanging="480"/>
      </w:pPr>
      <w:rPr>
        <w:rFonts w:hint="eastAsia"/>
      </w:rPr>
    </w:lvl>
    <w:lvl w:ilvl="2" w:tplc="B17E9D0A">
      <w:start w:val="1"/>
      <w:numFmt w:val="decimalEnclosedCircle"/>
      <w:lvlText w:val="%3"/>
      <w:lvlJc w:val="left"/>
      <w:pPr>
        <w:tabs>
          <w:tab w:val="num" w:pos="1200"/>
        </w:tabs>
        <w:ind w:left="1200" w:hanging="360"/>
      </w:pPr>
      <w:rPr>
        <w:rFonts w:ascii="宋体" w:hAnsi="宋体" w:hint="eastAsia"/>
      </w:rPr>
    </w:lvl>
    <w:lvl w:ilvl="3" w:tplc="1F50A0B8" w:tentative="1">
      <w:start w:val="1"/>
      <w:numFmt w:val="decimal"/>
      <w:lvlText w:val="%4."/>
      <w:lvlJc w:val="left"/>
      <w:pPr>
        <w:tabs>
          <w:tab w:val="num" w:pos="1680"/>
        </w:tabs>
        <w:ind w:left="1680" w:hanging="420"/>
      </w:pPr>
    </w:lvl>
    <w:lvl w:ilvl="4" w:tplc="1AEC2200" w:tentative="1">
      <w:start w:val="1"/>
      <w:numFmt w:val="lowerLetter"/>
      <w:lvlText w:val="%5)"/>
      <w:lvlJc w:val="left"/>
      <w:pPr>
        <w:tabs>
          <w:tab w:val="num" w:pos="2100"/>
        </w:tabs>
        <w:ind w:left="2100" w:hanging="420"/>
      </w:pPr>
    </w:lvl>
    <w:lvl w:ilvl="5" w:tplc="A622EB64" w:tentative="1">
      <w:start w:val="1"/>
      <w:numFmt w:val="lowerRoman"/>
      <w:lvlText w:val="%6."/>
      <w:lvlJc w:val="right"/>
      <w:pPr>
        <w:tabs>
          <w:tab w:val="num" w:pos="2520"/>
        </w:tabs>
        <w:ind w:left="2520" w:hanging="420"/>
      </w:pPr>
    </w:lvl>
    <w:lvl w:ilvl="6" w:tplc="1A00F1A8" w:tentative="1">
      <w:start w:val="1"/>
      <w:numFmt w:val="decimal"/>
      <w:lvlText w:val="%7."/>
      <w:lvlJc w:val="left"/>
      <w:pPr>
        <w:tabs>
          <w:tab w:val="num" w:pos="2940"/>
        </w:tabs>
        <w:ind w:left="2940" w:hanging="420"/>
      </w:pPr>
    </w:lvl>
    <w:lvl w:ilvl="7" w:tplc="7CDA231A" w:tentative="1">
      <w:start w:val="1"/>
      <w:numFmt w:val="lowerLetter"/>
      <w:lvlText w:val="%8)"/>
      <w:lvlJc w:val="left"/>
      <w:pPr>
        <w:tabs>
          <w:tab w:val="num" w:pos="3360"/>
        </w:tabs>
        <w:ind w:left="3360" w:hanging="420"/>
      </w:pPr>
    </w:lvl>
    <w:lvl w:ilvl="8" w:tplc="17A09522" w:tentative="1">
      <w:start w:val="1"/>
      <w:numFmt w:val="lowerRoman"/>
      <w:lvlText w:val="%9."/>
      <w:lvlJc w:val="right"/>
      <w:pPr>
        <w:tabs>
          <w:tab w:val="num" w:pos="3780"/>
        </w:tabs>
        <w:ind w:left="3780" w:hanging="420"/>
      </w:pPr>
    </w:lvl>
  </w:abstractNum>
  <w:abstractNum w:abstractNumId="48" w15:restartNumberingAfterBreak="0">
    <w:nsid w:val="7198355C"/>
    <w:multiLevelType w:val="hybridMultilevel"/>
    <w:tmpl w:val="C69270EC"/>
    <w:lvl w:ilvl="0" w:tplc="9D60D838">
      <w:start w:val="1"/>
      <w:numFmt w:val="japaneseCounting"/>
      <w:lvlText w:val="%1、"/>
      <w:lvlJc w:val="left"/>
      <w:pPr>
        <w:tabs>
          <w:tab w:val="num" w:pos="960"/>
        </w:tabs>
        <w:ind w:left="960" w:hanging="480"/>
      </w:pPr>
      <w:rPr>
        <w:rFonts w:hint="default"/>
      </w:rPr>
    </w:lvl>
    <w:lvl w:ilvl="1" w:tplc="70D0570E" w:tentative="1">
      <w:start w:val="1"/>
      <w:numFmt w:val="lowerLetter"/>
      <w:lvlText w:val="%2)"/>
      <w:lvlJc w:val="left"/>
      <w:pPr>
        <w:tabs>
          <w:tab w:val="num" w:pos="1320"/>
        </w:tabs>
        <w:ind w:left="1320" w:hanging="420"/>
      </w:pPr>
    </w:lvl>
    <w:lvl w:ilvl="2" w:tplc="0758FDD8" w:tentative="1">
      <w:start w:val="1"/>
      <w:numFmt w:val="lowerRoman"/>
      <w:lvlText w:val="%3."/>
      <w:lvlJc w:val="right"/>
      <w:pPr>
        <w:tabs>
          <w:tab w:val="num" w:pos="1740"/>
        </w:tabs>
        <w:ind w:left="1740" w:hanging="420"/>
      </w:pPr>
    </w:lvl>
    <w:lvl w:ilvl="3" w:tplc="CD0A8108" w:tentative="1">
      <w:start w:val="1"/>
      <w:numFmt w:val="decimal"/>
      <w:lvlText w:val="%4."/>
      <w:lvlJc w:val="left"/>
      <w:pPr>
        <w:tabs>
          <w:tab w:val="num" w:pos="2160"/>
        </w:tabs>
        <w:ind w:left="2160" w:hanging="420"/>
      </w:pPr>
    </w:lvl>
    <w:lvl w:ilvl="4" w:tplc="84505366" w:tentative="1">
      <w:start w:val="1"/>
      <w:numFmt w:val="lowerLetter"/>
      <w:lvlText w:val="%5)"/>
      <w:lvlJc w:val="left"/>
      <w:pPr>
        <w:tabs>
          <w:tab w:val="num" w:pos="2580"/>
        </w:tabs>
        <w:ind w:left="2580" w:hanging="420"/>
      </w:pPr>
    </w:lvl>
    <w:lvl w:ilvl="5" w:tplc="C7268250" w:tentative="1">
      <w:start w:val="1"/>
      <w:numFmt w:val="lowerRoman"/>
      <w:lvlText w:val="%6."/>
      <w:lvlJc w:val="right"/>
      <w:pPr>
        <w:tabs>
          <w:tab w:val="num" w:pos="3000"/>
        </w:tabs>
        <w:ind w:left="3000" w:hanging="420"/>
      </w:pPr>
    </w:lvl>
    <w:lvl w:ilvl="6" w:tplc="D2ACD1A8" w:tentative="1">
      <w:start w:val="1"/>
      <w:numFmt w:val="decimal"/>
      <w:lvlText w:val="%7."/>
      <w:lvlJc w:val="left"/>
      <w:pPr>
        <w:tabs>
          <w:tab w:val="num" w:pos="3420"/>
        </w:tabs>
        <w:ind w:left="3420" w:hanging="420"/>
      </w:pPr>
    </w:lvl>
    <w:lvl w:ilvl="7" w:tplc="D68C5A16" w:tentative="1">
      <w:start w:val="1"/>
      <w:numFmt w:val="lowerLetter"/>
      <w:lvlText w:val="%8)"/>
      <w:lvlJc w:val="left"/>
      <w:pPr>
        <w:tabs>
          <w:tab w:val="num" w:pos="3840"/>
        </w:tabs>
        <w:ind w:left="3840" w:hanging="420"/>
      </w:pPr>
    </w:lvl>
    <w:lvl w:ilvl="8" w:tplc="9A02E5CE" w:tentative="1">
      <w:start w:val="1"/>
      <w:numFmt w:val="lowerRoman"/>
      <w:lvlText w:val="%9."/>
      <w:lvlJc w:val="right"/>
      <w:pPr>
        <w:tabs>
          <w:tab w:val="num" w:pos="4260"/>
        </w:tabs>
        <w:ind w:left="4260" w:hanging="420"/>
      </w:pPr>
    </w:lvl>
  </w:abstractNum>
  <w:abstractNum w:abstractNumId="49" w15:restartNumberingAfterBreak="0">
    <w:nsid w:val="7541028C"/>
    <w:multiLevelType w:val="hybridMultilevel"/>
    <w:tmpl w:val="ADDC42E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0" w15:restartNumberingAfterBreak="0">
    <w:nsid w:val="77583BE3"/>
    <w:multiLevelType w:val="hybridMultilevel"/>
    <w:tmpl w:val="662C04F0"/>
    <w:lvl w:ilvl="0" w:tplc="BA5ABF88">
      <w:start w:val="1"/>
      <w:numFmt w:val="japaneseCounting"/>
      <w:lvlText w:val="%1、"/>
      <w:lvlJc w:val="left"/>
      <w:pPr>
        <w:tabs>
          <w:tab w:val="num" w:pos="480"/>
        </w:tabs>
        <w:ind w:left="480" w:hanging="480"/>
      </w:pPr>
      <w:rPr>
        <w:rFonts w:hint="default"/>
      </w:rPr>
    </w:lvl>
    <w:lvl w:ilvl="1" w:tplc="5BB83AE0" w:tentative="1">
      <w:start w:val="1"/>
      <w:numFmt w:val="lowerLetter"/>
      <w:lvlText w:val="%2)"/>
      <w:lvlJc w:val="left"/>
      <w:pPr>
        <w:tabs>
          <w:tab w:val="num" w:pos="840"/>
        </w:tabs>
        <w:ind w:left="840" w:hanging="420"/>
      </w:pPr>
    </w:lvl>
    <w:lvl w:ilvl="2" w:tplc="0F626206" w:tentative="1">
      <w:start w:val="1"/>
      <w:numFmt w:val="lowerRoman"/>
      <w:lvlText w:val="%3."/>
      <w:lvlJc w:val="right"/>
      <w:pPr>
        <w:tabs>
          <w:tab w:val="num" w:pos="1260"/>
        </w:tabs>
        <w:ind w:left="1260" w:hanging="420"/>
      </w:pPr>
    </w:lvl>
    <w:lvl w:ilvl="3" w:tplc="E8F21738" w:tentative="1">
      <w:start w:val="1"/>
      <w:numFmt w:val="decimal"/>
      <w:lvlText w:val="%4."/>
      <w:lvlJc w:val="left"/>
      <w:pPr>
        <w:tabs>
          <w:tab w:val="num" w:pos="1680"/>
        </w:tabs>
        <w:ind w:left="1680" w:hanging="420"/>
      </w:pPr>
    </w:lvl>
    <w:lvl w:ilvl="4" w:tplc="418283CE" w:tentative="1">
      <w:start w:val="1"/>
      <w:numFmt w:val="lowerLetter"/>
      <w:lvlText w:val="%5)"/>
      <w:lvlJc w:val="left"/>
      <w:pPr>
        <w:tabs>
          <w:tab w:val="num" w:pos="2100"/>
        </w:tabs>
        <w:ind w:left="2100" w:hanging="420"/>
      </w:pPr>
    </w:lvl>
    <w:lvl w:ilvl="5" w:tplc="01D00142" w:tentative="1">
      <w:start w:val="1"/>
      <w:numFmt w:val="lowerRoman"/>
      <w:lvlText w:val="%6."/>
      <w:lvlJc w:val="right"/>
      <w:pPr>
        <w:tabs>
          <w:tab w:val="num" w:pos="2520"/>
        </w:tabs>
        <w:ind w:left="2520" w:hanging="420"/>
      </w:pPr>
    </w:lvl>
    <w:lvl w:ilvl="6" w:tplc="AEA21AD4" w:tentative="1">
      <w:start w:val="1"/>
      <w:numFmt w:val="decimal"/>
      <w:lvlText w:val="%7."/>
      <w:lvlJc w:val="left"/>
      <w:pPr>
        <w:tabs>
          <w:tab w:val="num" w:pos="2940"/>
        </w:tabs>
        <w:ind w:left="2940" w:hanging="420"/>
      </w:pPr>
    </w:lvl>
    <w:lvl w:ilvl="7" w:tplc="81B43F6A" w:tentative="1">
      <w:start w:val="1"/>
      <w:numFmt w:val="lowerLetter"/>
      <w:lvlText w:val="%8)"/>
      <w:lvlJc w:val="left"/>
      <w:pPr>
        <w:tabs>
          <w:tab w:val="num" w:pos="3360"/>
        </w:tabs>
        <w:ind w:left="3360" w:hanging="420"/>
      </w:pPr>
    </w:lvl>
    <w:lvl w:ilvl="8" w:tplc="293A097A" w:tentative="1">
      <w:start w:val="1"/>
      <w:numFmt w:val="lowerRoman"/>
      <w:lvlText w:val="%9."/>
      <w:lvlJc w:val="right"/>
      <w:pPr>
        <w:tabs>
          <w:tab w:val="num" w:pos="3780"/>
        </w:tabs>
        <w:ind w:left="3780" w:hanging="420"/>
      </w:pPr>
    </w:lvl>
  </w:abstractNum>
  <w:abstractNum w:abstractNumId="51" w15:restartNumberingAfterBreak="0">
    <w:nsid w:val="7F7741B9"/>
    <w:multiLevelType w:val="hybridMultilevel"/>
    <w:tmpl w:val="24763A98"/>
    <w:lvl w:ilvl="0" w:tplc="A432A4DE">
      <w:start w:val="1"/>
      <w:numFmt w:val="decimal"/>
      <w:lvlText w:val="%1．"/>
      <w:lvlJc w:val="left"/>
      <w:pPr>
        <w:tabs>
          <w:tab w:val="num" w:pos="861"/>
        </w:tabs>
        <w:ind w:left="861" w:hanging="435"/>
      </w:pPr>
      <w:rPr>
        <w:rFonts w:hint="eastAsia"/>
      </w:rPr>
    </w:lvl>
    <w:lvl w:ilvl="1" w:tplc="61A0BBEE" w:tentative="1">
      <w:start w:val="1"/>
      <w:numFmt w:val="lowerLetter"/>
      <w:lvlText w:val="%2)"/>
      <w:lvlJc w:val="left"/>
      <w:pPr>
        <w:tabs>
          <w:tab w:val="num" w:pos="1266"/>
        </w:tabs>
        <w:ind w:left="1266" w:hanging="420"/>
      </w:pPr>
    </w:lvl>
    <w:lvl w:ilvl="2" w:tplc="4B00947E" w:tentative="1">
      <w:start w:val="1"/>
      <w:numFmt w:val="lowerRoman"/>
      <w:lvlText w:val="%3."/>
      <w:lvlJc w:val="right"/>
      <w:pPr>
        <w:tabs>
          <w:tab w:val="num" w:pos="1686"/>
        </w:tabs>
        <w:ind w:left="1686" w:hanging="420"/>
      </w:pPr>
    </w:lvl>
    <w:lvl w:ilvl="3" w:tplc="2CDC62EE" w:tentative="1">
      <w:start w:val="1"/>
      <w:numFmt w:val="decimal"/>
      <w:lvlText w:val="%4."/>
      <w:lvlJc w:val="left"/>
      <w:pPr>
        <w:tabs>
          <w:tab w:val="num" w:pos="2106"/>
        </w:tabs>
        <w:ind w:left="2106" w:hanging="420"/>
      </w:pPr>
    </w:lvl>
    <w:lvl w:ilvl="4" w:tplc="DD8A78E8" w:tentative="1">
      <w:start w:val="1"/>
      <w:numFmt w:val="lowerLetter"/>
      <w:lvlText w:val="%5)"/>
      <w:lvlJc w:val="left"/>
      <w:pPr>
        <w:tabs>
          <w:tab w:val="num" w:pos="2526"/>
        </w:tabs>
        <w:ind w:left="2526" w:hanging="420"/>
      </w:pPr>
    </w:lvl>
    <w:lvl w:ilvl="5" w:tplc="C450B3D2" w:tentative="1">
      <w:start w:val="1"/>
      <w:numFmt w:val="lowerRoman"/>
      <w:lvlText w:val="%6."/>
      <w:lvlJc w:val="right"/>
      <w:pPr>
        <w:tabs>
          <w:tab w:val="num" w:pos="2946"/>
        </w:tabs>
        <w:ind w:left="2946" w:hanging="420"/>
      </w:pPr>
    </w:lvl>
    <w:lvl w:ilvl="6" w:tplc="061E2C52" w:tentative="1">
      <w:start w:val="1"/>
      <w:numFmt w:val="decimal"/>
      <w:lvlText w:val="%7."/>
      <w:lvlJc w:val="left"/>
      <w:pPr>
        <w:tabs>
          <w:tab w:val="num" w:pos="3366"/>
        </w:tabs>
        <w:ind w:left="3366" w:hanging="420"/>
      </w:pPr>
    </w:lvl>
    <w:lvl w:ilvl="7" w:tplc="C8E69238" w:tentative="1">
      <w:start w:val="1"/>
      <w:numFmt w:val="lowerLetter"/>
      <w:lvlText w:val="%8)"/>
      <w:lvlJc w:val="left"/>
      <w:pPr>
        <w:tabs>
          <w:tab w:val="num" w:pos="3786"/>
        </w:tabs>
        <w:ind w:left="3786" w:hanging="420"/>
      </w:pPr>
    </w:lvl>
    <w:lvl w:ilvl="8" w:tplc="DA7C5B9E" w:tentative="1">
      <w:start w:val="1"/>
      <w:numFmt w:val="lowerRoman"/>
      <w:lvlText w:val="%9."/>
      <w:lvlJc w:val="right"/>
      <w:pPr>
        <w:tabs>
          <w:tab w:val="num" w:pos="4206"/>
        </w:tabs>
        <w:ind w:left="4206" w:hanging="420"/>
      </w:pPr>
    </w:lvl>
  </w:abstractNum>
  <w:num w:numId="1" w16cid:durableId="310722189">
    <w:abstractNumId w:val="8"/>
  </w:num>
  <w:num w:numId="2" w16cid:durableId="2069064036">
    <w:abstractNumId w:val="47"/>
  </w:num>
  <w:num w:numId="3" w16cid:durableId="1708163">
    <w:abstractNumId w:val="23"/>
  </w:num>
  <w:num w:numId="4" w16cid:durableId="412514428">
    <w:abstractNumId w:val="24"/>
  </w:num>
  <w:num w:numId="5" w16cid:durableId="2106218616">
    <w:abstractNumId w:val="48"/>
  </w:num>
  <w:num w:numId="6" w16cid:durableId="1021130582">
    <w:abstractNumId w:val="50"/>
  </w:num>
  <w:num w:numId="7" w16cid:durableId="618924855">
    <w:abstractNumId w:val="26"/>
  </w:num>
  <w:num w:numId="8" w16cid:durableId="11227584">
    <w:abstractNumId w:val="43"/>
  </w:num>
  <w:num w:numId="9" w16cid:durableId="5795808">
    <w:abstractNumId w:val="19"/>
  </w:num>
  <w:num w:numId="10" w16cid:durableId="856580715">
    <w:abstractNumId w:val="10"/>
  </w:num>
  <w:num w:numId="11" w16cid:durableId="2034112351">
    <w:abstractNumId w:val="34"/>
  </w:num>
  <w:num w:numId="12" w16cid:durableId="1355184146">
    <w:abstractNumId w:val="51"/>
  </w:num>
  <w:num w:numId="13" w16cid:durableId="700012197">
    <w:abstractNumId w:val="11"/>
  </w:num>
  <w:num w:numId="14" w16cid:durableId="788889269">
    <w:abstractNumId w:val="38"/>
  </w:num>
  <w:num w:numId="15" w16cid:durableId="794568579">
    <w:abstractNumId w:val="12"/>
  </w:num>
  <w:num w:numId="16" w16cid:durableId="341007148">
    <w:abstractNumId w:val="20"/>
  </w:num>
  <w:num w:numId="17" w16cid:durableId="1776437536">
    <w:abstractNumId w:val="32"/>
  </w:num>
  <w:num w:numId="18" w16cid:durableId="415977079">
    <w:abstractNumId w:val="18"/>
  </w:num>
  <w:num w:numId="19" w16cid:durableId="1685552962">
    <w:abstractNumId w:val="21"/>
  </w:num>
  <w:num w:numId="20" w16cid:durableId="1258556935">
    <w:abstractNumId w:val="1"/>
  </w:num>
  <w:num w:numId="21" w16cid:durableId="1146781089">
    <w:abstractNumId w:val="41"/>
  </w:num>
  <w:num w:numId="22" w16cid:durableId="1592201202">
    <w:abstractNumId w:val="2"/>
  </w:num>
  <w:num w:numId="23" w16cid:durableId="1496333974">
    <w:abstractNumId w:val="14"/>
  </w:num>
  <w:num w:numId="24" w16cid:durableId="824660361">
    <w:abstractNumId w:val="0"/>
  </w:num>
  <w:num w:numId="25" w16cid:durableId="910623985">
    <w:abstractNumId w:val="45"/>
  </w:num>
  <w:num w:numId="26" w16cid:durableId="1076435080">
    <w:abstractNumId w:val="7"/>
  </w:num>
  <w:num w:numId="27" w16cid:durableId="1088036562">
    <w:abstractNumId w:val="15"/>
  </w:num>
  <w:num w:numId="28" w16cid:durableId="241641298">
    <w:abstractNumId w:val="40"/>
  </w:num>
  <w:num w:numId="29" w16cid:durableId="981885001">
    <w:abstractNumId w:val="33"/>
  </w:num>
  <w:num w:numId="30" w16cid:durableId="566111116">
    <w:abstractNumId w:val="4"/>
  </w:num>
  <w:num w:numId="31" w16cid:durableId="1655839382">
    <w:abstractNumId w:val="44"/>
  </w:num>
  <w:num w:numId="32" w16cid:durableId="311914521">
    <w:abstractNumId w:val="13"/>
  </w:num>
  <w:num w:numId="33" w16cid:durableId="797337438">
    <w:abstractNumId w:val="39"/>
  </w:num>
  <w:num w:numId="34" w16cid:durableId="1028411018">
    <w:abstractNumId w:val="5"/>
  </w:num>
  <w:num w:numId="35" w16cid:durableId="1250509174">
    <w:abstractNumId w:val="31"/>
  </w:num>
  <w:num w:numId="36" w16cid:durableId="327948753">
    <w:abstractNumId w:val="3"/>
  </w:num>
  <w:num w:numId="37" w16cid:durableId="638611554">
    <w:abstractNumId w:val="30"/>
  </w:num>
  <w:num w:numId="38" w16cid:durableId="705060527">
    <w:abstractNumId w:val="16"/>
  </w:num>
  <w:num w:numId="39" w16cid:durableId="462038299">
    <w:abstractNumId w:val="42"/>
  </w:num>
  <w:num w:numId="40" w16cid:durableId="992292783">
    <w:abstractNumId w:val="37"/>
  </w:num>
  <w:num w:numId="41" w16cid:durableId="1991902246">
    <w:abstractNumId w:val="46"/>
  </w:num>
  <w:num w:numId="42" w16cid:durableId="1462310932">
    <w:abstractNumId w:val="9"/>
  </w:num>
  <w:num w:numId="43" w16cid:durableId="1818066933">
    <w:abstractNumId w:val="29"/>
  </w:num>
  <w:num w:numId="44" w16cid:durableId="711347916">
    <w:abstractNumId w:val="36"/>
  </w:num>
  <w:num w:numId="45" w16cid:durableId="467164726">
    <w:abstractNumId w:val="28"/>
  </w:num>
  <w:num w:numId="46" w16cid:durableId="11358318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264339892">
    <w:abstractNumId w:val="49"/>
  </w:num>
  <w:num w:numId="48" w16cid:durableId="1198274524">
    <w:abstractNumId w:val="17"/>
  </w:num>
  <w:num w:numId="49" w16cid:durableId="703988817">
    <w:abstractNumId w:val="6"/>
  </w:num>
  <w:num w:numId="50" w16cid:durableId="919947711">
    <w:abstractNumId w:val="35"/>
  </w:num>
  <w:num w:numId="51" w16cid:durableId="1964923714">
    <w:abstractNumId w:val="22"/>
  </w:num>
  <w:num w:numId="52" w16cid:durableId="1967615555">
    <w:abstractNumId w:val="27"/>
  </w:num>
  <w:num w:numId="53" w16cid:durableId="985862907">
    <w:abstractNumId w:val="2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朱 锦乐">
    <w15:presenceInfo w15:providerId="Windows Live" w15:userId="b6c889902f59025a"/>
  </w15:person>
  <w15:person w15:author="郑 梓骁">
    <w15:presenceInfo w15:providerId="Windows Live" w15:userId="77514358fe38cc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420"/>
  <w:drawingGridVerticalSpacing w:val="156"/>
  <w:displayHorizontalDrawingGridEvery w:val="0"/>
  <w:displayVerticalDrawingGridEvery w:val="2"/>
  <w:characterSpacingControl w:val="compressPunctuation"/>
  <w:hdrShapeDefaults>
    <o:shapedefaults v:ext="edit" spidmax="2156"/>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06DD"/>
    <w:rsid w:val="000004B0"/>
    <w:rsid w:val="00003059"/>
    <w:rsid w:val="00004F3B"/>
    <w:rsid w:val="00004FAF"/>
    <w:rsid w:val="000069AF"/>
    <w:rsid w:val="00007CEB"/>
    <w:rsid w:val="0001175E"/>
    <w:rsid w:val="00014C4A"/>
    <w:rsid w:val="00024C83"/>
    <w:rsid w:val="00025024"/>
    <w:rsid w:val="00032E5A"/>
    <w:rsid w:val="00044292"/>
    <w:rsid w:val="00052DBF"/>
    <w:rsid w:val="00056776"/>
    <w:rsid w:val="00056AD6"/>
    <w:rsid w:val="000615F4"/>
    <w:rsid w:val="00067BCB"/>
    <w:rsid w:val="00071A24"/>
    <w:rsid w:val="0007318E"/>
    <w:rsid w:val="0007411E"/>
    <w:rsid w:val="00076711"/>
    <w:rsid w:val="00076957"/>
    <w:rsid w:val="00077C7D"/>
    <w:rsid w:val="000827EE"/>
    <w:rsid w:val="00091013"/>
    <w:rsid w:val="00091975"/>
    <w:rsid w:val="000979F3"/>
    <w:rsid w:val="000A75BD"/>
    <w:rsid w:val="000A79FC"/>
    <w:rsid w:val="000B043B"/>
    <w:rsid w:val="000C0700"/>
    <w:rsid w:val="000D093A"/>
    <w:rsid w:val="000D4550"/>
    <w:rsid w:val="000D5521"/>
    <w:rsid w:val="000D665A"/>
    <w:rsid w:val="000E2391"/>
    <w:rsid w:val="000E25C8"/>
    <w:rsid w:val="000F10D5"/>
    <w:rsid w:val="000F3B21"/>
    <w:rsid w:val="000F5D8C"/>
    <w:rsid w:val="001069EF"/>
    <w:rsid w:val="00106C4B"/>
    <w:rsid w:val="00110168"/>
    <w:rsid w:val="001137C1"/>
    <w:rsid w:val="001137FC"/>
    <w:rsid w:val="00117644"/>
    <w:rsid w:val="0013171C"/>
    <w:rsid w:val="0014433C"/>
    <w:rsid w:val="001443A2"/>
    <w:rsid w:val="00151F74"/>
    <w:rsid w:val="001527A3"/>
    <w:rsid w:val="00155049"/>
    <w:rsid w:val="001610B3"/>
    <w:rsid w:val="001673E4"/>
    <w:rsid w:val="00171694"/>
    <w:rsid w:val="00173607"/>
    <w:rsid w:val="00173AC5"/>
    <w:rsid w:val="001743A1"/>
    <w:rsid w:val="00180C92"/>
    <w:rsid w:val="00183FE8"/>
    <w:rsid w:val="00190F4F"/>
    <w:rsid w:val="0019215E"/>
    <w:rsid w:val="00194118"/>
    <w:rsid w:val="00194F3C"/>
    <w:rsid w:val="001977E1"/>
    <w:rsid w:val="00197CB7"/>
    <w:rsid w:val="001A0267"/>
    <w:rsid w:val="001A1D3E"/>
    <w:rsid w:val="001A3276"/>
    <w:rsid w:val="001B3718"/>
    <w:rsid w:val="001B416A"/>
    <w:rsid w:val="001B4548"/>
    <w:rsid w:val="001C4CCC"/>
    <w:rsid w:val="001D35B1"/>
    <w:rsid w:val="001E0963"/>
    <w:rsid w:val="001E0C4A"/>
    <w:rsid w:val="001E33A5"/>
    <w:rsid w:val="001E42C9"/>
    <w:rsid w:val="001E73BB"/>
    <w:rsid w:val="001E7BD0"/>
    <w:rsid w:val="001F1FC7"/>
    <w:rsid w:val="001F55F0"/>
    <w:rsid w:val="001F7BE1"/>
    <w:rsid w:val="00210E7D"/>
    <w:rsid w:val="002118CC"/>
    <w:rsid w:val="00216C27"/>
    <w:rsid w:val="00224D4B"/>
    <w:rsid w:val="002261B9"/>
    <w:rsid w:val="00227CF6"/>
    <w:rsid w:val="0023140F"/>
    <w:rsid w:val="00231A38"/>
    <w:rsid w:val="002441B7"/>
    <w:rsid w:val="00252D9E"/>
    <w:rsid w:val="002530C8"/>
    <w:rsid w:val="00262C76"/>
    <w:rsid w:val="00272CAB"/>
    <w:rsid w:val="00284533"/>
    <w:rsid w:val="002869A5"/>
    <w:rsid w:val="002974D4"/>
    <w:rsid w:val="002A5D81"/>
    <w:rsid w:val="002B2C71"/>
    <w:rsid w:val="002B78D6"/>
    <w:rsid w:val="002D0E1B"/>
    <w:rsid w:val="002E16DA"/>
    <w:rsid w:val="002E3EF3"/>
    <w:rsid w:val="002E454F"/>
    <w:rsid w:val="002F7622"/>
    <w:rsid w:val="00301BF8"/>
    <w:rsid w:val="0030417E"/>
    <w:rsid w:val="00306A37"/>
    <w:rsid w:val="00311FE8"/>
    <w:rsid w:val="003143F6"/>
    <w:rsid w:val="00314660"/>
    <w:rsid w:val="00315F0A"/>
    <w:rsid w:val="00320691"/>
    <w:rsid w:val="0033285D"/>
    <w:rsid w:val="00334ED4"/>
    <w:rsid w:val="00335DD0"/>
    <w:rsid w:val="00336C12"/>
    <w:rsid w:val="00340517"/>
    <w:rsid w:val="003433C6"/>
    <w:rsid w:val="00345221"/>
    <w:rsid w:val="00346A09"/>
    <w:rsid w:val="0035064A"/>
    <w:rsid w:val="00351E69"/>
    <w:rsid w:val="00356869"/>
    <w:rsid w:val="003606A9"/>
    <w:rsid w:val="00360FB7"/>
    <w:rsid w:val="00366FC9"/>
    <w:rsid w:val="00372115"/>
    <w:rsid w:val="0037438F"/>
    <w:rsid w:val="0037507E"/>
    <w:rsid w:val="003811A3"/>
    <w:rsid w:val="00383101"/>
    <w:rsid w:val="0038496E"/>
    <w:rsid w:val="0039203E"/>
    <w:rsid w:val="003A2E9F"/>
    <w:rsid w:val="003A4240"/>
    <w:rsid w:val="003A6A20"/>
    <w:rsid w:val="003B1B4D"/>
    <w:rsid w:val="003C3675"/>
    <w:rsid w:val="003C59DD"/>
    <w:rsid w:val="003C7258"/>
    <w:rsid w:val="003D5AD5"/>
    <w:rsid w:val="003E3557"/>
    <w:rsid w:val="003E76B3"/>
    <w:rsid w:val="003F2354"/>
    <w:rsid w:val="003F3F25"/>
    <w:rsid w:val="003F4F25"/>
    <w:rsid w:val="00401EE3"/>
    <w:rsid w:val="00410A8A"/>
    <w:rsid w:val="00414F55"/>
    <w:rsid w:val="004168E1"/>
    <w:rsid w:val="00450231"/>
    <w:rsid w:val="00453DB0"/>
    <w:rsid w:val="00456C74"/>
    <w:rsid w:val="00464943"/>
    <w:rsid w:val="00465446"/>
    <w:rsid w:val="004777DA"/>
    <w:rsid w:val="00481703"/>
    <w:rsid w:val="004901A1"/>
    <w:rsid w:val="004A4919"/>
    <w:rsid w:val="004A58FF"/>
    <w:rsid w:val="004B66CD"/>
    <w:rsid w:val="004D3935"/>
    <w:rsid w:val="004D4ACF"/>
    <w:rsid w:val="004E2737"/>
    <w:rsid w:val="004E3620"/>
    <w:rsid w:val="004E3E35"/>
    <w:rsid w:val="004E3F25"/>
    <w:rsid w:val="004E568E"/>
    <w:rsid w:val="004E62FF"/>
    <w:rsid w:val="004F23F8"/>
    <w:rsid w:val="004F273F"/>
    <w:rsid w:val="004F6C39"/>
    <w:rsid w:val="00507A39"/>
    <w:rsid w:val="00511FE4"/>
    <w:rsid w:val="00512203"/>
    <w:rsid w:val="00512A57"/>
    <w:rsid w:val="00521247"/>
    <w:rsid w:val="00524A4D"/>
    <w:rsid w:val="00540FAD"/>
    <w:rsid w:val="00542DF6"/>
    <w:rsid w:val="00543A38"/>
    <w:rsid w:val="00545000"/>
    <w:rsid w:val="005454D2"/>
    <w:rsid w:val="00553BD7"/>
    <w:rsid w:val="005622A3"/>
    <w:rsid w:val="00571167"/>
    <w:rsid w:val="00571C88"/>
    <w:rsid w:val="005742DE"/>
    <w:rsid w:val="005769B4"/>
    <w:rsid w:val="00577BFB"/>
    <w:rsid w:val="005806CB"/>
    <w:rsid w:val="005819AE"/>
    <w:rsid w:val="0058321F"/>
    <w:rsid w:val="00585A7C"/>
    <w:rsid w:val="00585C38"/>
    <w:rsid w:val="00592897"/>
    <w:rsid w:val="00592D1B"/>
    <w:rsid w:val="00593676"/>
    <w:rsid w:val="00593CDA"/>
    <w:rsid w:val="00596743"/>
    <w:rsid w:val="005A60EB"/>
    <w:rsid w:val="005A64A3"/>
    <w:rsid w:val="005B1137"/>
    <w:rsid w:val="005C3759"/>
    <w:rsid w:val="005D04CF"/>
    <w:rsid w:val="005D2E17"/>
    <w:rsid w:val="005E5502"/>
    <w:rsid w:val="006016D9"/>
    <w:rsid w:val="0060381F"/>
    <w:rsid w:val="006046A7"/>
    <w:rsid w:val="006079CA"/>
    <w:rsid w:val="0061001A"/>
    <w:rsid w:val="0061252B"/>
    <w:rsid w:val="006153B3"/>
    <w:rsid w:val="00616A04"/>
    <w:rsid w:val="00617CD7"/>
    <w:rsid w:val="00620ABA"/>
    <w:rsid w:val="00637D26"/>
    <w:rsid w:val="00641EA9"/>
    <w:rsid w:val="006571F9"/>
    <w:rsid w:val="0066123A"/>
    <w:rsid w:val="00663948"/>
    <w:rsid w:val="00670587"/>
    <w:rsid w:val="006741F0"/>
    <w:rsid w:val="00676204"/>
    <w:rsid w:val="00677DD4"/>
    <w:rsid w:val="00682F4A"/>
    <w:rsid w:val="006830A3"/>
    <w:rsid w:val="00683B65"/>
    <w:rsid w:val="00683D49"/>
    <w:rsid w:val="00696960"/>
    <w:rsid w:val="00697380"/>
    <w:rsid w:val="006A4230"/>
    <w:rsid w:val="006A4D27"/>
    <w:rsid w:val="006A68E4"/>
    <w:rsid w:val="006B31F2"/>
    <w:rsid w:val="006E0E32"/>
    <w:rsid w:val="006E30EB"/>
    <w:rsid w:val="006E6C52"/>
    <w:rsid w:val="006F15CA"/>
    <w:rsid w:val="006F2C37"/>
    <w:rsid w:val="006F50CA"/>
    <w:rsid w:val="006F61C2"/>
    <w:rsid w:val="006F7898"/>
    <w:rsid w:val="00700CA9"/>
    <w:rsid w:val="00701678"/>
    <w:rsid w:val="007046B2"/>
    <w:rsid w:val="00707690"/>
    <w:rsid w:val="00710683"/>
    <w:rsid w:val="007106DD"/>
    <w:rsid w:val="007128BD"/>
    <w:rsid w:val="007154D3"/>
    <w:rsid w:val="00720F31"/>
    <w:rsid w:val="00733A47"/>
    <w:rsid w:val="00743032"/>
    <w:rsid w:val="00743690"/>
    <w:rsid w:val="00747755"/>
    <w:rsid w:val="00751521"/>
    <w:rsid w:val="00753BBB"/>
    <w:rsid w:val="0075681D"/>
    <w:rsid w:val="0075793A"/>
    <w:rsid w:val="00760208"/>
    <w:rsid w:val="00761BA0"/>
    <w:rsid w:val="00762CD2"/>
    <w:rsid w:val="00765077"/>
    <w:rsid w:val="00767AA0"/>
    <w:rsid w:val="00780192"/>
    <w:rsid w:val="00791C0B"/>
    <w:rsid w:val="007930A3"/>
    <w:rsid w:val="007A05CC"/>
    <w:rsid w:val="007A2335"/>
    <w:rsid w:val="007A24EF"/>
    <w:rsid w:val="007A3455"/>
    <w:rsid w:val="007A5EDF"/>
    <w:rsid w:val="007A6FC8"/>
    <w:rsid w:val="007B3A79"/>
    <w:rsid w:val="007B76EE"/>
    <w:rsid w:val="007C18E7"/>
    <w:rsid w:val="007D5553"/>
    <w:rsid w:val="007E650D"/>
    <w:rsid w:val="007F10FF"/>
    <w:rsid w:val="007F1650"/>
    <w:rsid w:val="007F57CD"/>
    <w:rsid w:val="00800AFC"/>
    <w:rsid w:val="00800FCA"/>
    <w:rsid w:val="00805F16"/>
    <w:rsid w:val="0081040C"/>
    <w:rsid w:val="0081322C"/>
    <w:rsid w:val="008208E9"/>
    <w:rsid w:val="00826917"/>
    <w:rsid w:val="00830C8F"/>
    <w:rsid w:val="00830FBD"/>
    <w:rsid w:val="00834CAD"/>
    <w:rsid w:val="0083582B"/>
    <w:rsid w:val="008369C9"/>
    <w:rsid w:val="00837299"/>
    <w:rsid w:val="00841369"/>
    <w:rsid w:val="00841F49"/>
    <w:rsid w:val="00846AF6"/>
    <w:rsid w:val="008540C0"/>
    <w:rsid w:val="0085446A"/>
    <w:rsid w:val="00862542"/>
    <w:rsid w:val="008648F7"/>
    <w:rsid w:val="00866BDD"/>
    <w:rsid w:val="00867630"/>
    <w:rsid w:val="008676C6"/>
    <w:rsid w:val="008A2028"/>
    <w:rsid w:val="008A3ED7"/>
    <w:rsid w:val="008B186F"/>
    <w:rsid w:val="008B3E26"/>
    <w:rsid w:val="008C16A8"/>
    <w:rsid w:val="008C2238"/>
    <w:rsid w:val="008D2C0A"/>
    <w:rsid w:val="008D2D7A"/>
    <w:rsid w:val="008E6420"/>
    <w:rsid w:val="008E650F"/>
    <w:rsid w:val="008F00E1"/>
    <w:rsid w:val="008F0C93"/>
    <w:rsid w:val="008F0FBB"/>
    <w:rsid w:val="008F7053"/>
    <w:rsid w:val="009021F3"/>
    <w:rsid w:val="009031B3"/>
    <w:rsid w:val="009048F4"/>
    <w:rsid w:val="00914480"/>
    <w:rsid w:val="00915D48"/>
    <w:rsid w:val="00926790"/>
    <w:rsid w:val="00927164"/>
    <w:rsid w:val="00927B16"/>
    <w:rsid w:val="009313D9"/>
    <w:rsid w:val="00934C5F"/>
    <w:rsid w:val="00935D98"/>
    <w:rsid w:val="00944627"/>
    <w:rsid w:val="009558C5"/>
    <w:rsid w:val="009717F4"/>
    <w:rsid w:val="009822C7"/>
    <w:rsid w:val="0098408B"/>
    <w:rsid w:val="00985DCC"/>
    <w:rsid w:val="00990C07"/>
    <w:rsid w:val="00995B23"/>
    <w:rsid w:val="009A35B3"/>
    <w:rsid w:val="009A573F"/>
    <w:rsid w:val="009B0E45"/>
    <w:rsid w:val="009C0CDA"/>
    <w:rsid w:val="009D277F"/>
    <w:rsid w:val="009D3765"/>
    <w:rsid w:val="009D3AC1"/>
    <w:rsid w:val="009D6B42"/>
    <w:rsid w:val="009F3E1E"/>
    <w:rsid w:val="00A05292"/>
    <w:rsid w:val="00A11569"/>
    <w:rsid w:val="00A23264"/>
    <w:rsid w:val="00A2616A"/>
    <w:rsid w:val="00A275A2"/>
    <w:rsid w:val="00A311FE"/>
    <w:rsid w:val="00A31365"/>
    <w:rsid w:val="00A3759D"/>
    <w:rsid w:val="00A452C1"/>
    <w:rsid w:val="00A50A10"/>
    <w:rsid w:val="00A53A95"/>
    <w:rsid w:val="00A63CA1"/>
    <w:rsid w:val="00A853CA"/>
    <w:rsid w:val="00A87711"/>
    <w:rsid w:val="00A87C31"/>
    <w:rsid w:val="00A93ECA"/>
    <w:rsid w:val="00A968CF"/>
    <w:rsid w:val="00AA25E7"/>
    <w:rsid w:val="00AA6707"/>
    <w:rsid w:val="00AA6D1D"/>
    <w:rsid w:val="00AA7991"/>
    <w:rsid w:val="00AA7A00"/>
    <w:rsid w:val="00AB2FAB"/>
    <w:rsid w:val="00AB3170"/>
    <w:rsid w:val="00AB50EA"/>
    <w:rsid w:val="00AB56E4"/>
    <w:rsid w:val="00AC0AF3"/>
    <w:rsid w:val="00AC0BD7"/>
    <w:rsid w:val="00AC1931"/>
    <w:rsid w:val="00AC7564"/>
    <w:rsid w:val="00AE32C8"/>
    <w:rsid w:val="00AF1F7D"/>
    <w:rsid w:val="00B00FA9"/>
    <w:rsid w:val="00B04661"/>
    <w:rsid w:val="00B0799A"/>
    <w:rsid w:val="00B07C2A"/>
    <w:rsid w:val="00B231E7"/>
    <w:rsid w:val="00B25C7C"/>
    <w:rsid w:val="00B30A89"/>
    <w:rsid w:val="00B31B91"/>
    <w:rsid w:val="00B31EE5"/>
    <w:rsid w:val="00B339AF"/>
    <w:rsid w:val="00B348B7"/>
    <w:rsid w:val="00B4004A"/>
    <w:rsid w:val="00B435E9"/>
    <w:rsid w:val="00B44197"/>
    <w:rsid w:val="00B502AC"/>
    <w:rsid w:val="00B72EA0"/>
    <w:rsid w:val="00B76E38"/>
    <w:rsid w:val="00B91BCB"/>
    <w:rsid w:val="00B97F33"/>
    <w:rsid w:val="00BA02F3"/>
    <w:rsid w:val="00BA4775"/>
    <w:rsid w:val="00BB0098"/>
    <w:rsid w:val="00BB1FD4"/>
    <w:rsid w:val="00BB6507"/>
    <w:rsid w:val="00BC0865"/>
    <w:rsid w:val="00BC2124"/>
    <w:rsid w:val="00BD3FB3"/>
    <w:rsid w:val="00BE1210"/>
    <w:rsid w:val="00BE37D2"/>
    <w:rsid w:val="00BE5FE1"/>
    <w:rsid w:val="00BF1935"/>
    <w:rsid w:val="00BF1EE9"/>
    <w:rsid w:val="00BF315D"/>
    <w:rsid w:val="00BF41C7"/>
    <w:rsid w:val="00BF57C5"/>
    <w:rsid w:val="00C0638B"/>
    <w:rsid w:val="00C1029D"/>
    <w:rsid w:val="00C15519"/>
    <w:rsid w:val="00C17DB7"/>
    <w:rsid w:val="00C2302F"/>
    <w:rsid w:val="00C32605"/>
    <w:rsid w:val="00C357EB"/>
    <w:rsid w:val="00C367DF"/>
    <w:rsid w:val="00C408DF"/>
    <w:rsid w:val="00C41FE2"/>
    <w:rsid w:val="00C521B1"/>
    <w:rsid w:val="00C54E38"/>
    <w:rsid w:val="00C62DDE"/>
    <w:rsid w:val="00C65CE8"/>
    <w:rsid w:val="00C67E93"/>
    <w:rsid w:val="00C70D40"/>
    <w:rsid w:val="00C70D9C"/>
    <w:rsid w:val="00C73586"/>
    <w:rsid w:val="00C7424F"/>
    <w:rsid w:val="00C761F3"/>
    <w:rsid w:val="00C84DF0"/>
    <w:rsid w:val="00C85F61"/>
    <w:rsid w:val="00C91CBC"/>
    <w:rsid w:val="00CA1631"/>
    <w:rsid w:val="00CA37EE"/>
    <w:rsid w:val="00CA381C"/>
    <w:rsid w:val="00CB2FA6"/>
    <w:rsid w:val="00CB3C4D"/>
    <w:rsid w:val="00CB4916"/>
    <w:rsid w:val="00CC2773"/>
    <w:rsid w:val="00CC2C29"/>
    <w:rsid w:val="00CD1B60"/>
    <w:rsid w:val="00CE2F80"/>
    <w:rsid w:val="00CE4572"/>
    <w:rsid w:val="00CE69EC"/>
    <w:rsid w:val="00CF0657"/>
    <w:rsid w:val="00CF449D"/>
    <w:rsid w:val="00D02A82"/>
    <w:rsid w:val="00D11DA4"/>
    <w:rsid w:val="00D13B9E"/>
    <w:rsid w:val="00D176BD"/>
    <w:rsid w:val="00D20B79"/>
    <w:rsid w:val="00D22EF0"/>
    <w:rsid w:val="00D23FE1"/>
    <w:rsid w:val="00D47A97"/>
    <w:rsid w:val="00D60FE8"/>
    <w:rsid w:val="00D63DA2"/>
    <w:rsid w:val="00D730E6"/>
    <w:rsid w:val="00D77CAF"/>
    <w:rsid w:val="00D80039"/>
    <w:rsid w:val="00D93607"/>
    <w:rsid w:val="00DA0859"/>
    <w:rsid w:val="00DA64F5"/>
    <w:rsid w:val="00DB2527"/>
    <w:rsid w:val="00DC29E7"/>
    <w:rsid w:val="00DC4F38"/>
    <w:rsid w:val="00DD02AC"/>
    <w:rsid w:val="00DD3501"/>
    <w:rsid w:val="00DD41F0"/>
    <w:rsid w:val="00DD4617"/>
    <w:rsid w:val="00DD5143"/>
    <w:rsid w:val="00DD6885"/>
    <w:rsid w:val="00DD75B5"/>
    <w:rsid w:val="00DD7C49"/>
    <w:rsid w:val="00DF4A6E"/>
    <w:rsid w:val="00E172F9"/>
    <w:rsid w:val="00E32AEE"/>
    <w:rsid w:val="00E37043"/>
    <w:rsid w:val="00E37519"/>
    <w:rsid w:val="00E40625"/>
    <w:rsid w:val="00E50E6D"/>
    <w:rsid w:val="00E52BE4"/>
    <w:rsid w:val="00E5314A"/>
    <w:rsid w:val="00E53AD1"/>
    <w:rsid w:val="00E563D0"/>
    <w:rsid w:val="00E57D3E"/>
    <w:rsid w:val="00E61BAF"/>
    <w:rsid w:val="00E71D47"/>
    <w:rsid w:val="00E809C8"/>
    <w:rsid w:val="00E8166F"/>
    <w:rsid w:val="00E83869"/>
    <w:rsid w:val="00E860FC"/>
    <w:rsid w:val="00E94838"/>
    <w:rsid w:val="00E969E9"/>
    <w:rsid w:val="00EA2E2A"/>
    <w:rsid w:val="00EB73C2"/>
    <w:rsid w:val="00EC13CC"/>
    <w:rsid w:val="00EC30BF"/>
    <w:rsid w:val="00EC3735"/>
    <w:rsid w:val="00EC7023"/>
    <w:rsid w:val="00EC733E"/>
    <w:rsid w:val="00ED0EA6"/>
    <w:rsid w:val="00ED3E7A"/>
    <w:rsid w:val="00ED6247"/>
    <w:rsid w:val="00EE0D38"/>
    <w:rsid w:val="00EE0D3A"/>
    <w:rsid w:val="00EE355D"/>
    <w:rsid w:val="00EE4278"/>
    <w:rsid w:val="00EE632E"/>
    <w:rsid w:val="00EF54C7"/>
    <w:rsid w:val="00EF604C"/>
    <w:rsid w:val="00F00D6D"/>
    <w:rsid w:val="00F01F16"/>
    <w:rsid w:val="00F06E4F"/>
    <w:rsid w:val="00F12073"/>
    <w:rsid w:val="00F15235"/>
    <w:rsid w:val="00F2125E"/>
    <w:rsid w:val="00F22D5D"/>
    <w:rsid w:val="00F233F9"/>
    <w:rsid w:val="00F254F2"/>
    <w:rsid w:val="00F26430"/>
    <w:rsid w:val="00F30CFB"/>
    <w:rsid w:val="00F375CB"/>
    <w:rsid w:val="00F52C29"/>
    <w:rsid w:val="00F55D08"/>
    <w:rsid w:val="00F65CBA"/>
    <w:rsid w:val="00F70E42"/>
    <w:rsid w:val="00F71643"/>
    <w:rsid w:val="00F7493D"/>
    <w:rsid w:val="00F74ABC"/>
    <w:rsid w:val="00F8115B"/>
    <w:rsid w:val="00F87A21"/>
    <w:rsid w:val="00F9056B"/>
    <w:rsid w:val="00F922CE"/>
    <w:rsid w:val="00F94B9F"/>
    <w:rsid w:val="00FA0F76"/>
    <w:rsid w:val="00FA6A00"/>
    <w:rsid w:val="00FB34C9"/>
    <w:rsid w:val="00FC6255"/>
    <w:rsid w:val="00FD3550"/>
    <w:rsid w:val="00FE1B8D"/>
    <w:rsid w:val="00FE5942"/>
    <w:rsid w:val="00FE7C9C"/>
    <w:rsid w:val="00FE7EEF"/>
    <w:rsid w:val="00FF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6"/>
    <o:shapelayout v:ext="edit">
      <o:idmap v:ext="edit" data="2"/>
      <o:rules v:ext="edit">
        <o:r id="V:Rule1" type="connector" idref="#AutoShape 87"/>
        <o:r id="V:Rule2" type="connector" idref="#AutoShape 95"/>
        <o:r id="V:Rule3" type="connector" idref="#AutoShape 88"/>
        <o:r id="V:Rule4" type="connector" idref="#AutoShape 84"/>
        <o:r id="V:Rule5" type="connector" idref="#AutoShape 86"/>
        <o:r id="V:Rule6" type="connector" idref="#AutoShape 89"/>
        <o:r id="V:Rule7" type="connector" idref="#AutoShape 90"/>
        <o:r id="V:Rule8" type="connector" idref="#AutoShape 91"/>
      </o:rules>
    </o:shapelayout>
  </w:shapeDefaults>
  <w:decimalSymbol w:val="."/>
  <w:listSeparator w:val=","/>
  <w14:docId w14:val="1D2254D6"/>
  <w15:chartTrackingRefBased/>
  <w15:docId w15:val="{8CA35E9C-DC9A-4BC4-AB43-4B998F26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47A97"/>
    <w:pPr>
      <w:widowControl w:val="0"/>
      <w:spacing w:line="360" w:lineRule="auto"/>
      <w:jc w:val="both"/>
    </w:pPr>
    <w:rPr>
      <w:kern w:val="2"/>
      <w:sz w:val="24"/>
      <w:szCs w:val="24"/>
    </w:rPr>
  </w:style>
  <w:style w:type="paragraph" w:styleId="1">
    <w:name w:val="heading 1"/>
    <w:basedOn w:val="a"/>
    <w:next w:val="a"/>
    <w:qFormat/>
    <w:rsid w:val="0060381F"/>
    <w:pPr>
      <w:keepNext/>
      <w:numPr>
        <w:numId w:val="1"/>
      </w:numPr>
      <w:autoSpaceDE w:val="0"/>
      <w:autoSpaceDN w:val="0"/>
      <w:adjustRightInd w:val="0"/>
      <w:outlineLvl w:val="0"/>
    </w:pPr>
    <w:rPr>
      <w:b/>
      <w:bCs/>
      <w:sz w:val="36"/>
      <w:szCs w:val="36"/>
    </w:rPr>
  </w:style>
  <w:style w:type="paragraph" w:styleId="2">
    <w:name w:val="heading 2"/>
    <w:basedOn w:val="a"/>
    <w:next w:val="3"/>
    <w:link w:val="20"/>
    <w:qFormat/>
    <w:rsid w:val="009558C5"/>
    <w:pPr>
      <w:numPr>
        <w:numId w:val="46"/>
      </w:numPr>
      <w:spacing w:line="240" w:lineRule="auto"/>
      <w:outlineLvl w:val="1"/>
    </w:pPr>
    <w:rPr>
      <w:rFonts w:ascii="仿宋" w:eastAsia="仿宋" w:hAnsi="仿宋"/>
      <w:b/>
      <w:bCs/>
      <w:sz w:val="32"/>
      <w:szCs w:val="32"/>
    </w:rPr>
  </w:style>
  <w:style w:type="paragraph" w:styleId="3">
    <w:name w:val="heading 3"/>
    <w:basedOn w:val="1"/>
    <w:next w:val="a"/>
    <w:link w:val="30"/>
    <w:qFormat/>
    <w:rsid w:val="00BC2124"/>
    <w:pPr>
      <w:keepLines/>
      <w:numPr>
        <w:ilvl w:val="1"/>
        <w:numId w:val="46"/>
      </w:numPr>
      <w:spacing w:before="160" w:after="160"/>
      <w:outlineLvl w:val="2"/>
    </w:pPr>
    <w:rPr>
      <w:rFonts w:ascii="仿宋" w:hAnsi="仿宋"/>
      <w:bCs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hAnsi="宋体" w:cs="宋体"/>
      <w:kern w:val="0"/>
    </w:rPr>
  </w:style>
  <w:style w:type="paragraph" w:styleId="a4">
    <w:name w:val="Body Text Indent"/>
    <w:basedOn w:val="a"/>
    <w:link w:val="a5"/>
    <w:pPr>
      <w:ind w:firstLineChars="200" w:firstLine="420"/>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character" w:styleId="a8">
    <w:name w:val="page number"/>
    <w:basedOn w:val="a0"/>
  </w:style>
  <w:style w:type="table" w:styleId="a9">
    <w:name w:val="Table Grid"/>
    <w:basedOn w:val="a1"/>
    <w:rsid w:val="009F23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E879EA"/>
    <w:rPr>
      <w:b/>
    </w:rPr>
  </w:style>
  <w:style w:type="paragraph" w:styleId="ab">
    <w:name w:val="Document Map"/>
    <w:basedOn w:val="a"/>
    <w:semiHidden/>
    <w:rsid w:val="007827F2"/>
    <w:pPr>
      <w:shd w:val="clear" w:color="auto" w:fill="000080"/>
    </w:pPr>
  </w:style>
  <w:style w:type="character" w:customStyle="1" w:styleId="30">
    <w:name w:val="标题 3 字符"/>
    <w:link w:val="3"/>
    <w:rsid w:val="00EB05B5"/>
    <w:rPr>
      <w:rFonts w:ascii="仿宋" w:hAnsi="仿宋"/>
      <w:b/>
      <w:kern w:val="2"/>
      <w:sz w:val="28"/>
      <w:szCs w:val="36"/>
    </w:rPr>
  </w:style>
  <w:style w:type="character" w:customStyle="1" w:styleId="20">
    <w:name w:val="标题 2 字符"/>
    <w:link w:val="2"/>
    <w:rsid w:val="00EB05B5"/>
    <w:rPr>
      <w:rFonts w:ascii="仿宋" w:eastAsia="仿宋" w:hAnsi="仿宋"/>
      <w:b/>
      <w:bCs/>
      <w:kern w:val="2"/>
      <w:sz w:val="32"/>
      <w:szCs w:val="32"/>
    </w:rPr>
  </w:style>
  <w:style w:type="character" w:styleId="ac">
    <w:name w:val="Hyperlink"/>
    <w:uiPriority w:val="99"/>
    <w:unhideWhenUsed/>
    <w:rsid w:val="00EB05B5"/>
    <w:rPr>
      <w:color w:val="0000FF"/>
      <w:u w:val="single"/>
    </w:rPr>
  </w:style>
  <w:style w:type="paragraph" w:styleId="ad">
    <w:name w:val="List Paragraph"/>
    <w:basedOn w:val="a"/>
    <w:uiPriority w:val="34"/>
    <w:qFormat/>
    <w:rsid w:val="005214CD"/>
    <w:pPr>
      <w:ind w:firstLineChars="200" w:firstLine="420"/>
    </w:pPr>
  </w:style>
  <w:style w:type="paragraph" w:styleId="ae">
    <w:name w:val="caption"/>
    <w:basedOn w:val="a"/>
    <w:next w:val="a"/>
    <w:qFormat/>
    <w:rsid w:val="005214CD"/>
    <w:rPr>
      <w:rFonts w:ascii="Cambria" w:eastAsia="黑体" w:hAnsi="Cambria"/>
      <w:sz w:val="20"/>
      <w:szCs w:val="20"/>
    </w:rPr>
  </w:style>
  <w:style w:type="character" w:customStyle="1" w:styleId="a5">
    <w:name w:val="正文文本缩进 字符"/>
    <w:link w:val="a4"/>
    <w:rsid w:val="00496CB8"/>
    <w:rPr>
      <w:kern w:val="2"/>
      <w:sz w:val="21"/>
      <w:szCs w:val="24"/>
    </w:rPr>
  </w:style>
  <w:style w:type="paragraph" w:styleId="af">
    <w:name w:val="Title"/>
    <w:basedOn w:val="a"/>
    <w:next w:val="a"/>
    <w:link w:val="af0"/>
    <w:qFormat/>
    <w:rsid w:val="00ED52EF"/>
    <w:pPr>
      <w:spacing w:before="240" w:after="60"/>
      <w:jc w:val="center"/>
      <w:outlineLvl w:val="0"/>
    </w:pPr>
    <w:rPr>
      <w:rFonts w:ascii="Cambria" w:hAnsi="Cambria"/>
      <w:b/>
      <w:bCs/>
      <w:sz w:val="32"/>
      <w:szCs w:val="32"/>
    </w:rPr>
  </w:style>
  <w:style w:type="character" w:customStyle="1" w:styleId="af0">
    <w:name w:val="标题 字符"/>
    <w:link w:val="af"/>
    <w:rsid w:val="00ED52EF"/>
    <w:rPr>
      <w:rFonts w:ascii="Cambria" w:hAnsi="Cambria" w:cs="Times New Roman"/>
      <w:b/>
      <w:bCs/>
      <w:kern w:val="2"/>
      <w:sz w:val="32"/>
      <w:szCs w:val="32"/>
    </w:rPr>
  </w:style>
  <w:style w:type="character" w:customStyle="1" w:styleId="style11">
    <w:name w:val="style11"/>
    <w:rsid w:val="00AF56F4"/>
    <w:rPr>
      <w:color w:val="666666"/>
    </w:rPr>
  </w:style>
  <w:style w:type="paragraph" w:styleId="af1">
    <w:name w:val="Revision"/>
    <w:hidden/>
    <w:uiPriority w:val="99"/>
    <w:semiHidden/>
    <w:rsid w:val="00024C83"/>
    <w:rPr>
      <w:kern w:val="2"/>
      <w:sz w:val="21"/>
      <w:szCs w:val="24"/>
    </w:rPr>
  </w:style>
  <w:style w:type="character" w:customStyle="1" w:styleId="f141">
    <w:name w:val="f141"/>
    <w:rsid w:val="005D04CF"/>
    <w:rPr>
      <w:sz w:val="21"/>
      <w:szCs w:val="21"/>
    </w:rPr>
  </w:style>
  <w:style w:type="paragraph" w:customStyle="1" w:styleId="4">
    <w:name w:val="标题4"/>
    <w:basedOn w:val="3"/>
    <w:link w:val="40"/>
    <w:qFormat/>
    <w:rsid w:val="0060381F"/>
    <w:pPr>
      <w:numPr>
        <w:ilvl w:val="2"/>
        <w:numId w:val="27"/>
      </w:numPr>
    </w:pPr>
    <w:rPr>
      <w:b w:val="0"/>
      <w:bCs/>
      <w:szCs w:val="24"/>
    </w:rPr>
  </w:style>
  <w:style w:type="character" w:customStyle="1" w:styleId="40">
    <w:name w:val="标题4 字符"/>
    <w:link w:val="4"/>
    <w:rsid w:val="006E6C52"/>
    <w:rPr>
      <w:rFonts w:ascii="仿宋" w:hAnsi="仿宋"/>
      <w:bCs/>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486">
      <w:bodyDiv w:val="1"/>
      <w:marLeft w:val="0"/>
      <w:marRight w:val="0"/>
      <w:marTop w:val="0"/>
      <w:marBottom w:val="0"/>
      <w:divBdr>
        <w:top w:val="none" w:sz="0" w:space="0" w:color="auto"/>
        <w:left w:val="none" w:sz="0" w:space="0" w:color="auto"/>
        <w:bottom w:val="none" w:sz="0" w:space="0" w:color="auto"/>
        <w:right w:val="none" w:sz="0" w:space="0" w:color="auto"/>
      </w:divBdr>
      <w:divsChild>
        <w:div w:id="507405993">
          <w:marLeft w:val="0"/>
          <w:marRight w:val="0"/>
          <w:marTop w:val="0"/>
          <w:marBottom w:val="0"/>
          <w:divBdr>
            <w:top w:val="none" w:sz="0" w:space="0" w:color="auto"/>
            <w:left w:val="none" w:sz="0" w:space="0" w:color="auto"/>
            <w:bottom w:val="none" w:sz="0" w:space="0" w:color="auto"/>
            <w:right w:val="none" w:sz="0" w:space="0" w:color="auto"/>
          </w:divBdr>
        </w:div>
      </w:divsChild>
    </w:div>
    <w:div w:id="150293208">
      <w:bodyDiv w:val="1"/>
      <w:marLeft w:val="0"/>
      <w:marRight w:val="0"/>
      <w:marTop w:val="0"/>
      <w:marBottom w:val="0"/>
      <w:divBdr>
        <w:top w:val="none" w:sz="0" w:space="0" w:color="auto"/>
        <w:left w:val="none" w:sz="0" w:space="0" w:color="auto"/>
        <w:bottom w:val="none" w:sz="0" w:space="0" w:color="auto"/>
        <w:right w:val="none" w:sz="0" w:space="0" w:color="auto"/>
      </w:divBdr>
      <w:divsChild>
        <w:div w:id="1103450508">
          <w:marLeft w:val="0"/>
          <w:marRight w:val="0"/>
          <w:marTop w:val="0"/>
          <w:marBottom w:val="0"/>
          <w:divBdr>
            <w:top w:val="none" w:sz="0" w:space="0" w:color="auto"/>
            <w:left w:val="none" w:sz="0" w:space="0" w:color="auto"/>
            <w:bottom w:val="none" w:sz="0" w:space="0" w:color="auto"/>
            <w:right w:val="none" w:sz="0" w:space="0" w:color="auto"/>
          </w:divBdr>
        </w:div>
      </w:divsChild>
    </w:div>
    <w:div w:id="165751846">
      <w:bodyDiv w:val="1"/>
      <w:marLeft w:val="0"/>
      <w:marRight w:val="0"/>
      <w:marTop w:val="0"/>
      <w:marBottom w:val="0"/>
      <w:divBdr>
        <w:top w:val="none" w:sz="0" w:space="0" w:color="auto"/>
        <w:left w:val="none" w:sz="0" w:space="0" w:color="auto"/>
        <w:bottom w:val="none" w:sz="0" w:space="0" w:color="auto"/>
        <w:right w:val="none" w:sz="0" w:space="0" w:color="auto"/>
      </w:divBdr>
      <w:divsChild>
        <w:div w:id="1533104698">
          <w:marLeft w:val="0"/>
          <w:marRight w:val="0"/>
          <w:marTop w:val="0"/>
          <w:marBottom w:val="0"/>
          <w:divBdr>
            <w:top w:val="none" w:sz="0" w:space="0" w:color="auto"/>
            <w:left w:val="none" w:sz="0" w:space="0" w:color="auto"/>
            <w:bottom w:val="none" w:sz="0" w:space="0" w:color="auto"/>
            <w:right w:val="none" w:sz="0" w:space="0" w:color="auto"/>
          </w:divBdr>
          <w:divsChild>
            <w:div w:id="65958722">
              <w:marLeft w:val="0"/>
              <w:marRight w:val="0"/>
              <w:marTop w:val="0"/>
              <w:marBottom w:val="0"/>
              <w:divBdr>
                <w:top w:val="none" w:sz="0" w:space="0" w:color="auto"/>
                <w:left w:val="none" w:sz="0" w:space="0" w:color="auto"/>
                <w:bottom w:val="none" w:sz="0" w:space="0" w:color="auto"/>
                <w:right w:val="none" w:sz="0" w:space="0" w:color="auto"/>
              </w:divBdr>
              <w:divsChild>
                <w:div w:id="2027244206">
                  <w:marLeft w:val="0"/>
                  <w:marRight w:val="0"/>
                  <w:marTop w:val="0"/>
                  <w:marBottom w:val="0"/>
                  <w:divBdr>
                    <w:top w:val="none" w:sz="0" w:space="0" w:color="auto"/>
                    <w:left w:val="none" w:sz="0" w:space="0" w:color="auto"/>
                    <w:bottom w:val="none" w:sz="0" w:space="0" w:color="auto"/>
                    <w:right w:val="none" w:sz="0" w:space="0" w:color="auto"/>
                  </w:divBdr>
                  <w:divsChild>
                    <w:div w:id="71776496">
                      <w:marLeft w:val="0"/>
                      <w:marRight w:val="0"/>
                      <w:marTop w:val="210"/>
                      <w:marBottom w:val="0"/>
                      <w:divBdr>
                        <w:top w:val="none" w:sz="0" w:space="0" w:color="auto"/>
                        <w:left w:val="none" w:sz="0" w:space="0" w:color="auto"/>
                        <w:bottom w:val="none" w:sz="0" w:space="0" w:color="auto"/>
                        <w:right w:val="none" w:sz="0" w:space="0" w:color="auto"/>
                      </w:divBdr>
                      <w:divsChild>
                        <w:div w:id="1595672260">
                          <w:marLeft w:val="0"/>
                          <w:marRight w:val="0"/>
                          <w:marTop w:val="0"/>
                          <w:marBottom w:val="0"/>
                          <w:divBdr>
                            <w:top w:val="none" w:sz="0" w:space="0" w:color="auto"/>
                            <w:left w:val="none" w:sz="0" w:space="0" w:color="auto"/>
                            <w:bottom w:val="none" w:sz="0" w:space="0" w:color="auto"/>
                            <w:right w:val="none" w:sz="0" w:space="0" w:color="auto"/>
                          </w:divBdr>
                          <w:divsChild>
                            <w:div w:id="771127600">
                              <w:marLeft w:val="0"/>
                              <w:marRight w:val="45"/>
                              <w:marTop w:val="60"/>
                              <w:marBottom w:val="0"/>
                              <w:divBdr>
                                <w:top w:val="single" w:sz="6" w:space="12" w:color="DDDDDD"/>
                                <w:left w:val="single" w:sz="6" w:space="15" w:color="DDDDDD"/>
                                <w:bottom w:val="single" w:sz="6" w:space="8" w:color="DDDDDD"/>
                                <w:right w:val="single" w:sz="6" w:space="23" w:color="DDDDDD"/>
                              </w:divBdr>
                              <w:divsChild>
                                <w:div w:id="1306157271">
                                  <w:marLeft w:val="0"/>
                                  <w:marRight w:val="0"/>
                                  <w:marTop w:val="0"/>
                                  <w:marBottom w:val="0"/>
                                  <w:divBdr>
                                    <w:top w:val="none" w:sz="0" w:space="0" w:color="auto"/>
                                    <w:left w:val="none" w:sz="0" w:space="0" w:color="auto"/>
                                    <w:bottom w:val="none" w:sz="0" w:space="0" w:color="auto"/>
                                    <w:right w:val="none" w:sz="0" w:space="0" w:color="auto"/>
                                  </w:divBdr>
                                  <w:divsChild>
                                    <w:div w:id="162085487">
                                      <w:marLeft w:val="0"/>
                                      <w:marRight w:val="0"/>
                                      <w:marTop w:val="0"/>
                                      <w:marBottom w:val="0"/>
                                      <w:divBdr>
                                        <w:top w:val="none" w:sz="0" w:space="0" w:color="auto"/>
                                        <w:left w:val="none" w:sz="0" w:space="0" w:color="auto"/>
                                        <w:bottom w:val="none" w:sz="0" w:space="0" w:color="auto"/>
                                        <w:right w:val="none" w:sz="0" w:space="0" w:color="auto"/>
                                      </w:divBdr>
                                      <w:divsChild>
                                        <w:div w:id="643777854">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336734942">
      <w:bodyDiv w:val="1"/>
      <w:marLeft w:val="0"/>
      <w:marRight w:val="0"/>
      <w:marTop w:val="0"/>
      <w:marBottom w:val="0"/>
      <w:divBdr>
        <w:top w:val="none" w:sz="0" w:space="0" w:color="auto"/>
        <w:left w:val="none" w:sz="0" w:space="0" w:color="auto"/>
        <w:bottom w:val="none" w:sz="0" w:space="0" w:color="auto"/>
        <w:right w:val="none" w:sz="0" w:space="0" w:color="auto"/>
      </w:divBdr>
      <w:divsChild>
        <w:div w:id="733623433">
          <w:marLeft w:val="0"/>
          <w:marRight w:val="0"/>
          <w:marTop w:val="0"/>
          <w:marBottom w:val="0"/>
          <w:divBdr>
            <w:top w:val="none" w:sz="0" w:space="0" w:color="auto"/>
            <w:left w:val="none" w:sz="0" w:space="0" w:color="auto"/>
            <w:bottom w:val="none" w:sz="0" w:space="0" w:color="auto"/>
            <w:right w:val="none" w:sz="0" w:space="0" w:color="auto"/>
          </w:divBdr>
        </w:div>
      </w:divsChild>
    </w:div>
    <w:div w:id="481896113">
      <w:bodyDiv w:val="1"/>
      <w:marLeft w:val="0"/>
      <w:marRight w:val="0"/>
      <w:marTop w:val="0"/>
      <w:marBottom w:val="0"/>
      <w:divBdr>
        <w:top w:val="none" w:sz="0" w:space="0" w:color="auto"/>
        <w:left w:val="none" w:sz="0" w:space="0" w:color="auto"/>
        <w:bottom w:val="none" w:sz="0" w:space="0" w:color="auto"/>
        <w:right w:val="none" w:sz="0" w:space="0" w:color="auto"/>
      </w:divBdr>
      <w:divsChild>
        <w:div w:id="226915670">
          <w:marLeft w:val="0"/>
          <w:marRight w:val="0"/>
          <w:marTop w:val="0"/>
          <w:marBottom w:val="0"/>
          <w:divBdr>
            <w:top w:val="none" w:sz="0" w:space="0" w:color="auto"/>
            <w:left w:val="none" w:sz="0" w:space="0" w:color="auto"/>
            <w:bottom w:val="none" w:sz="0" w:space="0" w:color="auto"/>
            <w:right w:val="none" w:sz="0" w:space="0" w:color="auto"/>
          </w:divBdr>
        </w:div>
      </w:divsChild>
    </w:div>
    <w:div w:id="590546627">
      <w:bodyDiv w:val="1"/>
      <w:marLeft w:val="0"/>
      <w:marRight w:val="0"/>
      <w:marTop w:val="0"/>
      <w:marBottom w:val="0"/>
      <w:divBdr>
        <w:top w:val="none" w:sz="0" w:space="0" w:color="auto"/>
        <w:left w:val="none" w:sz="0" w:space="0" w:color="auto"/>
        <w:bottom w:val="none" w:sz="0" w:space="0" w:color="auto"/>
        <w:right w:val="none" w:sz="0" w:space="0" w:color="auto"/>
      </w:divBdr>
      <w:divsChild>
        <w:div w:id="920140391">
          <w:marLeft w:val="0"/>
          <w:marRight w:val="0"/>
          <w:marTop w:val="0"/>
          <w:marBottom w:val="0"/>
          <w:divBdr>
            <w:top w:val="none" w:sz="0" w:space="0" w:color="auto"/>
            <w:left w:val="none" w:sz="0" w:space="0" w:color="auto"/>
            <w:bottom w:val="none" w:sz="0" w:space="0" w:color="auto"/>
            <w:right w:val="none" w:sz="0" w:space="0" w:color="auto"/>
          </w:divBdr>
        </w:div>
      </w:divsChild>
    </w:div>
    <w:div w:id="639191338">
      <w:bodyDiv w:val="1"/>
      <w:marLeft w:val="0"/>
      <w:marRight w:val="0"/>
      <w:marTop w:val="0"/>
      <w:marBottom w:val="0"/>
      <w:divBdr>
        <w:top w:val="none" w:sz="0" w:space="0" w:color="auto"/>
        <w:left w:val="none" w:sz="0" w:space="0" w:color="auto"/>
        <w:bottom w:val="none" w:sz="0" w:space="0" w:color="auto"/>
        <w:right w:val="none" w:sz="0" w:space="0" w:color="auto"/>
      </w:divBdr>
      <w:divsChild>
        <w:div w:id="1061054315">
          <w:marLeft w:val="0"/>
          <w:marRight w:val="0"/>
          <w:marTop w:val="0"/>
          <w:marBottom w:val="0"/>
          <w:divBdr>
            <w:top w:val="none" w:sz="0" w:space="0" w:color="auto"/>
            <w:left w:val="none" w:sz="0" w:space="0" w:color="auto"/>
            <w:bottom w:val="none" w:sz="0" w:space="0" w:color="auto"/>
            <w:right w:val="none" w:sz="0" w:space="0" w:color="auto"/>
          </w:divBdr>
        </w:div>
      </w:divsChild>
    </w:div>
    <w:div w:id="643513187">
      <w:bodyDiv w:val="1"/>
      <w:marLeft w:val="0"/>
      <w:marRight w:val="0"/>
      <w:marTop w:val="0"/>
      <w:marBottom w:val="0"/>
      <w:divBdr>
        <w:top w:val="none" w:sz="0" w:space="0" w:color="auto"/>
        <w:left w:val="none" w:sz="0" w:space="0" w:color="auto"/>
        <w:bottom w:val="none" w:sz="0" w:space="0" w:color="auto"/>
        <w:right w:val="none" w:sz="0" w:space="0" w:color="auto"/>
      </w:divBdr>
      <w:divsChild>
        <w:div w:id="980384537">
          <w:marLeft w:val="0"/>
          <w:marRight w:val="0"/>
          <w:marTop w:val="0"/>
          <w:marBottom w:val="0"/>
          <w:divBdr>
            <w:top w:val="none" w:sz="0" w:space="0" w:color="auto"/>
            <w:left w:val="none" w:sz="0" w:space="0" w:color="auto"/>
            <w:bottom w:val="none" w:sz="0" w:space="0" w:color="auto"/>
            <w:right w:val="none" w:sz="0" w:space="0" w:color="auto"/>
          </w:divBdr>
        </w:div>
      </w:divsChild>
    </w:div>
    <w:div w:id="656492069">
      <w:bodyDiv w:val="1"/>
      <w:marLeft w:val="0"/>
      <w:marRight w:val="0"/>
      <w:marTop w:val="0"/>
      <w:marBottom w:val="0"/>
      <w:divBdr>
        <w:top w:val="none" w:sz="0" w:space="0" w:color="auto"/>
        <w:left w:val="none" w:sz="0" w:space="0" w:color="auto"/>
        <w:bottom w:val="none" w:sz="0" w:space="0" w:color="auto"/>
        <w:right w:val="none" w:sz="0" w:space="0" w:color="auto"/>
      </w:divBdr>
      <w:divsChild>
        <w:div w:id="1836451321">
          <w:marLeft w:val="0"/>
          <w:marRight w:val="0"/>
          <w:marTop w:val="0"/>
          <w:marBottom w:val="0"/>
          <w:divBdr>
            <w:top w:val="none" w:sz="0" w:space="0" w:color="auto"/>
            <w:left w:val="none" w:sz="0" w:space="0" w:color="auto"/>
            <w:bottom w:val="none" w:sz="0" w:space="0" w:color="auto"/>
            <w:right w:val="none" w:sz="0" w:space="0" w:color="auto"/>
          </w:divBdr>
        </w:div>
      </w:divsChild>
    </w:div>
    <w:div w:id="664668975">
      <w:bodyDiv w:val="1"/>
      <w:marLeft w:val="0"/>
      <w:marRight w:val="0"/>
      <w:marTop w:val="0"/>
      <w:marBottom w:val="0"/>
      <w:divBdr>
        <w:top w:val="none" w:sz="0" w:space="0" w:color="auto"/>
        <w:left w:val="none" w:sz="0" w:space="0" w:color="auto"/>
        <w:bottom w:val="none" w:sz="0" w:space="0" w:color="auto"/>
        <w:right w:val="none" w:sz="0" w:space="0" w:color="auto"/>
      </w:divBdr>
      <w:divsChild>
        <w:div w:id="162625332">
          <w:marLeft w:val="0"/>
          <w:marRight w:val="0"/>
          <w:marTop w:val="0"/>
          <w:marBottom w:val="0"/>
          <w:divBdr>
            <w:top w:val="none" w:sz="0" w:space="0" w:color="auto"/>
            <w:left w:val="none" w:sz="0" w:space="0" w:color="auto"/>
            <w:bottom w:val="none" w:sz="0" w:space="0" w:color="auto"/>
            <w:right w:val="none" w:sz="0" w:space="0" w:color="auto"/>
          </w:divBdr>
          <w:divsChild>
            <w:div w:id="834150556">
              <w:marLeft w:val="0"/>
              <w:marRight w:val="0"/>
              <w:marTop w:val="0"/>
              <w:marBottom w:val="0"/>
              <w:divBdr>
                <w:top w:val="none" w:sz="0" w:space="0" w:color="auto"/>
                <w:left w:val="none" w:sz="0" w:space="0" w:color="auto"/>
                <w:bottom w:val="none" w:sz="0" w:space="0" w:color="auto"/>
                <w:right w:val="none" w:sz="0" w:space="0" w:color="auto"/>
              </w:divBdr>
              <w:divsChild>
                <w:div w:id="173424482">
                  <w:marLeft w:val="0"/>
                  <w:marRight w:val="0"/>
                  <w:marTop w:val="150"/>
                  <w:marBottom w:val="0"/>
                  <w:divBdr>
                    <w:top w:val="single" w:sz="6" w:space="0" w:color="BDDAF2"/>
                    <w:left w:val="single" w:sz="6" w:space="0" w:color="BDDAF2"/>
                    <w:bottom w:val="single" w:sz="6" w:space="0" w:color="BDDAF2"/>
                    <w:right w:val="single" w:sz="6" w:space="0" w:color="BDDAF2"/>
                  </w:divBdr>
                  <w:divsChild>
                    <w:div w:id="1742946342">
                      <w:marLeft w:val="0"/>
                      <w:marRight w:val="0"/>
                      <w:marTop w:val="0"/>
                      <w:marBottom w:val="0"/>
                      <w:divBdr>
                        <w:top w:val="none" w:sz="0" w:space="0" w:color="auto"/>
                        <w:left w:val="none" w:sz="0" w:space="0" w:color="auto"/>
                        <w:bottom w:val="none" w:sz="0" w:space="0" w:color="auto"/>
                        <w:right w:val="none" w:sz="0" w:space="0" w:color="auto"/>
                      </w:divBdr>
                      <w:divsChild>
                        <w:div w:id="987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837238">
      <w:bodyDiv w:val="1"/>
      <w:marLeft w:val="0"/>
      <w:marRight w:val="0"/>
      <w:marTop w:val="0"/>
      <w:marBottom w:val="0"/>
      <w:divBdr>
        <w:top w:val="none" w:sz="0" w:space="0" w:color="auto"/>
        <w:left w:val="none" w:sz="0" w:space="0" w:color="auto"/>
        <w:bottom w:val="none" w:sz="0" w:space="0" w:color="auto"/>
        <w:right w:val="none" w:sz="0" w:space="0" w:color="auto"/>
      </w:divBdr>
      <w:divsChild>
        <w:div w:id="1599100081">
          <w:marLeft w:val="0"/>
          <w:marRight w:val="0"/>
          <w:marTop w:val="0"/>
          <w:marBottom w:val="0"/>
          <w:divBdr>
            <w:top w:val="none" w:sz="0" w:space="0" w:color="auto"/>
            <w:left w:val="none" w:sz="0" w:space="0" w:color="auto"/>
            <w:bottom w:val="none" w:sz="0" w:space="0" w:color="auto"/>
            <w:right w:val="none" w:sz="0" w:space="0" w:color="auto"/>
          </w:divBdr>
        </w:div>
      </w:divsChild>
    </w:div>
    <w:div w:id="708382786">
      <w:bodyDiv w:val="1"/>
      <w:marLeft w:val="0"/>
      <w:marRight w:val="0"/>
      <w:marTop w:val="0"/>
      <w:marBottom w:val="0"/>
      <w:divBdr>
        <w:top w:val="none" w:sz="0" w:space="0" w:color="auto"/>
        <w:left w:val="none" w:sz="0" w:space="0" w:color="auto"/>
        <w:bottom w:val="none" w:sz="0" w:space="0" w:color="auto"/>
        <w:right w:val="none" w:sz="0" w:space="0" w:color="auto"/>
      </w:divBdr>
      <w:divsChild>
        <w:div w:id="817914504">
          <w:marLeft w:val="0"/>
          <w:marRight w:val="0"/>
          <w:marTop w:val="0"/>
          <w:marBottom w:val="0"/>
          <w:divBdr>
            <w:top w:val="none" w:sz="0" w:space="0" w:color="auto"/>
            <w:left w:val="none" w:sz="0" w:space="0" w:color="auto"/>
            <w:bottom w:val="none" w:sz="0" w:space="0" w:color="auto"/>
            <w:right w:val="none" w:sz="0" w:space="0" w:color="auto"/>
          </w:divBdr>
        </w:div>
      </w:divsChild>
    </w:div>
    <w:div w:id="717824032">
      <w:bodyDiv w:val="1"/>
      <w:marLeft w:val="0"/>
      <w:marRight w:val="0"/>
      <w:marTop w:val="0"/>
      <w:marBottom w:val="0"/>
      <w:divBdr>
        <w:top w:val="none" w:sz="0" w:space="0" w:color="auto"/>
        <w:left w:val="none" w:sz="0" w:space="0" w:color="auto"/>
        <w:bottom w:val="none" w:sz="0" w:space="0" w:color="auto"/>
        <w:right w:val="none" w:sz="0" w:space="0" w:color="auto"/>
      </w:divBdr>
      <w:divsChild>
        <w:div w:id="28073862">
          <w:marLeft w:val="0"/>
          <w:marRight w:val="0"/>
          <w:marTop w:val="0"/>
          <w:marBottom w:val="0"/>
          <w:divBdr>
            <w:top w:val="none" w:sz="0" w:space="0" w:color="auto"/>
            <w:left w:val="none" w:sz="0" w:space="0" w:color="auto"/>
            <w:bottom w:val="none" w:sz="0" w:space="0" w:color="auto"/>
            <w:right w:val="none" w:sz="0" w:space="0" w:color="auto"/>
          </w:divBdr>
        </w:div>
      </w:divsChild>
    </w:div>
    <w:div w:id="774131455">
      <w:bodyDiv w:val="1"/>
      <w:marLeft w:val="0"/>
      <w:marRight w:val="0"/>
      <w:marTop w:val="0"/>
      <w:marBottom w:val="0"/>
      <w:divBdr>
        <w:top w:val="none" w:sz="0" w:space="0" w:color="auto"/>
        <w:left w:val="none" w:sz="0" w:space="0" w:color="auto"/>
        <w:bottom w:val="none" w:sz="0" w:space="0" w:color="auto"/>
        <w:right w:val="none" w:sz="0" w:space="0" w:color="auto"/>
      </w:divBdr>
      <w:divsChild>
        <w:div w:id="1279798139">
          <w:marLeft w:val="0"/>
          <w:marRight w:val="0"/>
          <w:marTop w:val="0"/>
          <w:marBottom w:val="0"/>
          <w:divBdr>
            <w:top w:val="none" w:sz="0" w:space="0" w:color="auto"/>
            <w:left w:val="none" w:sz="0" w:space="0" w:color="auto"/>
            <w:bottom w:val="none" w:sz="0" w:space="0" w:color="auto"/>
            <w:right w:val="none" w:sz="0" w:space="0" w:color="auto"/>
          </w:divBdr>
          <w:divsChild>
            <w:div w:id="2118745826">
              <w:marLeft w:val="0"/>
              <w:marRight w:val="0"/>
              <w:marTop w:val="0"/>
              <w:marBottom w:val="0"/>
              <w:divBdr>
                <w:top w:val="none" w:sz="0" w:space="0" w:color="auto"/>
                <w:left w:val="none" w:sz="0" w:space="0" w:color="auto"/>
                <w:bottom w:val="none" w:sz="0" w:space="0" w:color="auto"/>
                <w:right w:val="none" w:sz="0" w:space="0" w:color="auto"/>
              </w:divBdr>
              <w:divsChild>
                <w:div w:id="1818763680">
                  <w:marLeft w:val="0"/>
                  <w:marRight w:val="0"/>
                  <w:marTop w:val="0"/>
                  <w:marBottom w:val="0"/>
                  <w:divBdr>
                    <w:top w:val="none" w:sz="0" w:space="0" w:color="auto"/>
                    <w:left w:val="none" w:sz="0" w:space="0" w:color="auto"/>
                    <w:bottom w:val="none" w:sz="0" w:space="0" w:color="auto"/>
                    <w:right w:val="none" w:sz="0" w:space="0" w:color="auto"/>
                  </w:divBdr>
                  <w:divsChild>
                    <w:div w:id="1318219933">
                      <w:marLeft w:val="0"/>
                      <w:marRight w:val="0"/>
                      <w:marTop w:val="210"/>
                      <w:marBottom w:val="0"/>
                      <w:divBdr>
                        <w:top w:val="none" w:sz="0" w:space="0" w:color="auto"/>
                        <w:left w:val="none" w:sz="0" w:space="0" w:color="auto"/>
                        <w:bottom w:val="none" w:sz="0" w:space="0" w:color="auto"/>
                        <w:right w:val="none" w:sz="0" w:space="0" w:color="auto"/>
                      </w:divBdr>
                      <w:divsChild>
                        <w:div w:id="1450778488">
                          <w:marLeft w:val="0"/>
                          <w:marRight w:val="0"/>
                          <w:marTop w:val="0"/>
                          <w:marBottom w:val="0"/>
                          <w:divBdr>
                            <w:top w:val="none" w:sz="0" w:space="0" w:color="auto"/>
                            <w:left w:val="none" w:sz="0" w:space="0" w:color="auto"/>
                            <w:bottom w:val="none" w:sz="0" w:space="0" w:color="auto"/>
                            <w:right w:val="none" w:sz="0" w:space="0" w:color="auto"/>
                          </w:divBdr>
                          <w:divsChild>
                            <w:div w:id="1853908915">
                              <w:marLeft w:val="0"/>
                              <w:marRight w:val="45"/>
                              <w:marTop w:val="60"/>
                              <w:marBottom w:val="0"/>
                              <w:divBdr>
                                <w:top w:val="single" w:sz="6" w:space="12" w:color="DDDDDD"/>
                                <w:left w:val="single" w:sz="6" w:space="15" w:color="DDDDDD"/>
                                <w:bottom w:val="single" w:sz="6" w:space="8" w:color="DDDDDD"/>
                                <w:right w:val="single" w:sz="6" w:space="23" w:color="DDDDDD"/>
                              </w:divBdr>
                              <w:divsChild>
                                <w:div w:id="544176463">
                                  <w:marLeft w:val="0"/>
                                  <w:marRight w:val="0"/>
                                  <w:marTop w:val="0"/>
                                  <w:marBottom w:val="0"/>
                                  <w:divBdr>
                                    <w:top w:val="none" w:sz="0" w:space="0" w:color="auto"/>
                                    <w:left w:val="none" w:sz="0" w:space="0" w:color="auto"/>
                                    <w:bottom w:val="none" w:sz="0" w:space="0" w:color="auto"/>
                                    <w:right w:val="none" w:sz="0" w:space="0" w:color="auto"/>
                                  </w:divBdr>
                                  <w:divsChild>
                                    <w:div w:id="697320293">
                                      <w:marLeft w:val="0"/>
                                      <w:marRight w:val="0"/>
                                      <w:marTop w:val="0"/>
                                      <w:marBottom w:val="0"/>
                                      <w:divBdr>
                                        <w:top w:val="none" w:sz="0" w:space="0" w:color="auto"/>
                                        <w:left w:val="none" w:sz="0" w:space="0" w:color="auto"/>
                                        <w:bottom w:val="none" w:sz="0" w:space="0" w:color="auto"/>
                                        <w:right w:val="none" w:sz="0" w:space="0" w:color="auto"/>
                                      </w:divBdr>
                                      <w:divsChild>
                                        <w:div w:id="2079861967">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899634145">
      <w:bodyDiv w:val="1"/>
      <w:marLeft w:val="0"/>
      <w:marRight w:val="0"/>
      <w:marTop w:val="0"/>
      <w:marBottom w:val="0"/>
      <w:divBdr>
        <w:top w:val="none" w:sz="0" w:space="0" w:color="auto"/>
        <w:left w:val="none" w:sz="0" w:space="0" w:color="auto"/>
        <w:bottom w:val="none" w:sz="0" w:space="0" w:color="auto"/>
        <w:right w:val="none" w:sz="0" w:space="0" w:color="auto"/>
      </w:divBdr>
      <w:divsChild>
        <w:div w:id="983313969">
          <w:marLeft w:val="0"/>
          <w:marRight w:val="0"/>
          <w:marTop w:val="0"/>
          <w:marBottom w:val="0"/>
          <w:divBdr>
            <w:top w:val="none" w:sz="0" w:space="0" w:color="auto"/>
            <w:left w:val="none" w:sz="0" w:space="0" w:color="auto"/>
            <w:bottom w:val="none" w:sz="0" w:space="0" w:color="auto"/>
            <w:right w:val="none" w:sz="0" w:space="0" w:color="auto"/>
          </w:divBdr>
        </w:div>
      </w:divsChild>
    </w:div>
    <w:div w:id="928931329">
      <w:bodyDiv w:val="1"/>
      <w:marLeft w:val="0"/>
      <w:marRight w:val="0"/>
      <w:marTop w:val="0"/>
      <w:marBottom w:val="0"/>
      <w:divBdr>
        <w:top w:val="none" w:sz="0" w:space="0" w:color="auto"/>
        <w:left w:val="none" w:sz="0" w:space="0" w:color="auto"/>
        <w:bottom w:val="none" w:sz="0" w:space="0" w:color="auto"/>
        <w:right w:val="none" w:sz="0" w:space="0" w:color="auto"/>
      </w:divBdr>
    </w:div>
    <w:div w:id="1004017942">
      <w:bodyDiv w:val="1"/>
      <w:marLeft w:val="0"/>
      <w:marRight w:val="0"/>
      <w:marTop w:val="0"/>
      <w:marBottom w:val="0"/>
      <w:divBdr>
        <w:top w:val="none" w:sz="0" w:space="0" w:color="auto"/>
        <w:left w:val="none" w:sz="0" w:space="0" w:color="auto"/>
        <w:bottom w:val="none" w:sz="0" w:space="0" w:color="auto"/>
        <w:right w:val="none" w:sz="0" w:space="0" w:color="auto"/>
      </w:divBdr>
      <w:divsChild>
        <w:div w:id="255329195">
          <w:marLeft w:val="0"/>
          <w:marRight w:val="0"/>
          <w:marTop w:val="0"/>
          <w:marBottom w:val="0"/>
          <w:divBdr>
            <w:top w:val="none" w:sz="0" w:space="0" w:color="auto"/>
            <w:left w:val="none" w:sz="0" w:space="0" w:color="auto"/>
            <w:bottom w:val="none" w:sz="0" w:space="0" w:color="auto"/>
            <w:right w:val="none" w:sz="0" w:space="0" w:color="auto"/>
          </w:divBdr>
        </w:div>
      </w:divsChild>
    </w:div>
    <w:div w:id="1186595889">
      <w:bodyDiv w:val="1"/>
      <w:marLeft w:val="0"/>
      <w:marRight w:val="0"/>
      <w:marTop w:val="0"/>
      <w:marBottom w:val="0"/>
      <w:divBdr>
        <w:top w:val="none" w:sz="0" w:space="0" w:color="auto"/>
        <w:left w:val="none" w:sz="0" w:space="0" w:color="auto"/>
        <w:bottom w:val="none" w:sz="0" w:space="0" w:color="auto"/>
        <w:right w:val="none" w:sz="0" w:space="0" w:color="auto"/>
      </w:divBdr>
      <w:divsChild>
        <w:div w:id="186798755">
          <w:marLeft w:val="0"/>
          <w:marRight w:val="0"/>
          <w:marTop w:val="0"/>
          <w:marBottom w:val="0"/>
          <w:divBdr>
            <w:top w:val="none" w:sz="0" w:space="0" w:color="auto"/>
            <w:left w:val="none" w:sz="0" w:space="0" w:color="auto"/>
            <w:bottom w:val="none" w:sz="0" w:space="0" w:color="auto"/>
            <w:right w:val="none" w:sz="0" w:space="0" w:color="auto"/>
          </w:divBdr>
        </w:div>
      </w:divsChild>
    </w:div>
    <w:div w:id="1287394630">
      <w:bodyDiv w:val="1"/>
      <w:marLeft w:val="0"/>
      <w:marRight w:val="0"/>
      <w:marTop w:val="0"/>
      <w:marBottom w:val="0"/>
      <w:divBdr>
        <w:top w:val="none" w:sz="0" w:space="0" w:color="auto"/>
        <w:left w:val="none" w:sz="0" w:space="0" w:color="auto"/>
        <w:bottom w:val="none" w:sz="0" w:space="0" w:color="auto"/>
        <w:right w:val="none" w:sz="0" w:space="0" w:color="auto"/>
      </w:divBdr>
      <w:divsChild>
        <w:div w:id="1938827866">
          <w:marLeft w:val="0"/>
          <w:marRight w:val="0"/>
          <w:marTop w:val="0"/>
          <w:marBottom w:val="0"/>
          <w:divBdr>
            <w:top w:val="none" w:sz="0" w:space="0" w:color="auto"/>
            <w:left w:val="none" w:sz="0" w:space="0" w:color="auto"/>
            <w:bottom w:val="none" w:sz="0" w:space="0" w:color="auto"/>
            <w:right w:val="none" w:sz="0" w:space="0" w:color="auto"/>
          </w:divBdr>
        </w:div>
      </w:divsChild>
    </w:div>
    <w:div w:id="1589464887">
      <w:bodyDiv w:val="1"/>
      <w:marLeft w:val="0"/>
      <w:marRight w:val="0"/>
      <w:marTop w:val="0"/>
      <w:marBottom w:val="0"/>
      <w:divBdr>
        <w:top w:val="none" w:sz="0" w:space="0" w:color="auto"/>
        <w:left w:val="none" w:sz="0" w:space="0" w:color="auto"/>
        <w:bottom w:val="none" w:sz="0" w:space="0" w:color="auto"/>
        <w:right w:val="none" w:sz="0" w:space="0" w:color="auto"/>
      </w:divBdr>
      <w:divsChild>
        <w:div w:id="155922191">
          <w:marLeft w:val="0"/>
          <w:marRight w:val="0"/>
          <w:marTop w:val="0"/>
          <w:marBottom w:val="0"/>
          <w:divBdr>
            <w:top w:val="none" w:sz="0" w:space="0" w:color="auto"/>
            <w:left w:val="none" w:sz="0" w:space="0" w:color="auto"/>
            <w:bottom w:val="none" w:sz="0" w:space="0" w:color="auto"/>
            <w:right w:val="none" w:sz="0" w:space="0" w:color="auto"/>
          </w:divBdr>
        </w:div>
      </w:divsChild>
    </w:div>
    <w:div w:id="1607495896">
      <w:bodyDiv w:val="1"/>
      <w:marLeft w:val="0"/>
      <w:marRight w:val="0"/>
      <w:marTop w:val="0"/>
      <w:marBottom w:val="0"/>
      <w:divBdr>
        <w:top w:val="none" w:sz="0" w:space="0" w:color="auto"/>
        <w:left w:val="none" w:sz="0" w:space="0" w:color="auto"/>
        <w:bottom w:val="none" w:sz="0" w:space="0" w:color="auto"/>
        <w:right w:val="none" w:sz="0" w:space="0" w:color="auto"/>
      </w:divBdr>
      <w:divsChild>
        <w:div w:id="1729916094">
          <w:marLeft w:val="0"/>
          <w:marRight w:val="0"/>
          <w:marTop w:val="0"/>
          <w:marBottom w:val="0"/>
          <w:divBdr>
            <w:top w:val="none" w:sz="0" w:space="0" w:color="auto"/>
            <w:left w:val="none" w:sz="0" w:space="0" w:color="auto"/>
            <w:bottom w:val="none" w:sz="0" w:space="0" w:color="auto"/>
            <w:right w:val="none" w:sz="0" w:space="0" w:color="auto"/>
          </w:divBdr>
        </w:div>
      </w:divsChild>
    </w:div>
    <w:div w:id="1628438657">
      <w:bodyDiv w:val="1"/>
      <w:marLeft w:val="0"/>
      <w:marRight w:val="0"/>
      <w:marTop w:val="0"/>
      <w:marBottom w:val="0"/>
      <w:divBdr>
        <w:top w:val="none" w:sz="0" w:space="0" w:color="auto"/>
        <w:left w:val="none" w:sz="0" w:space="0" w:color="auto"/>
        <w:bottom w:val="none" w:sz="0" w:space="0" w:color="auto"/>
        <w:right w:val="none" w:sz="0" w:space="0" w:color="auto"/>
      </w:divBdr>
      <w:divsChild>
        <w:div w:id="872618088">
          <w:marLeft w:val="0"/>
          <w:marRight w:val="0"/>
          <w:marTop w:val="0"/>
          <w:marBottom w:val="0"/>
          <w:divBdr>
            <w:top w:val="none" w:sz="0" w:space="0" w:color="auto"/>
            <w:left w:val="none" w:sz="0" w:space="0" w:color="auto"/>
            <w:bottom w:val="none" w:sz="0" w:space="0" w:color="auto"/>
            <w:right w:val="none" w:sz="0" w:space="0" w:color="auto"/>
          </w:divBdr>
        </w:div>
      </w:divsChild>
    </w:div>
    <w:div w:id="1683820017">
      <w:bodyDiv w:val="1"/>
      <w:marLeft w:val="0"/>
      <w:marRight w:val="0"/>
      <w:marTop w:val="0"/>
      <w:marBottom w:val="0"/>
      <w:divBdr>
        <w:top w:val="none" w:sz="0" w:space="0" w:color="auto"/>
        <w:left w:val="none" w:sz="0" w:space="0" w:color="auto"/>
        <w:bottom w:val="none" w:sz="0" w:space="0" w:color="auto"/>
        <w:right w:val="none" w:sz="0" w:space="0" w:color="auto"/>
      </w:divBdr>
      <w:divsChild>
        <w:div w:id="597175869">
          <w:marLeft w:val="0"/>
          <w:marRight w:val="0"/>
          <w:marTop w:val="0"/>
          <w:marBottom w:val="0"/>
          <w:divBdr>
            <w:top w:val="none" w:sz="0" w:space="0" w:color="auto"/>
            <w:left w:val="none" w:sz="0" w:space="0" w:color="auto"/>
            <w:bottom w:val="none" w:sz="0" w:space="0" w:color="auto"/>
            <w:right w:val="none" w:sz="0" w:space="0" w:color="auto"/>
          </w:divBdr>
        </w:div>
      </w:divsChild>
    </w:div>
    <w:div w:id="1687561280">
      <w:bodyDiv w:val="1"/>
      <w:marLeft w:val="0"/>
      <w:marRight w:val="0"/>
      <w:marTop w:val="0"/>
      <w:marBottom w:val="0"/>
      <w:divBdr>
        <w:top w:val="none" w:sz="0" w:space="0" w:color="auto"/>
        <w:left w:val="none" w:sz="0" w:space="0" w:color="auto"/>
        <w:bottom w:val="none" w:sz="0" w:space="0" w:color="auto"/>
        <w:right w:val="none" w:sz="0" w:space="0" w:color="auto"/>
      </w:divBdr>
      <w:divsChild>
        <w:div w:id="1099761417">
          <w:marLeft w:val="0"/>
          <w:marRight w:val="0"/>
          <w:marTop w:val="0"/>
          <w:marBottom w:val="0"/>
          <w:divBdr>
            <w:top w:val="none" w:sz="0" w:space="0" w:color="auto"/>
            <w:left w:val="none" w:sz="0" w:space="0" w:color="auto"/>
            <w:bottom w:val="none" w:sz="0" w:space="0" w:color="auto"/>
            <w:right w:val="none" w:sz="0" w:space="0" w:color="auto"/>
          </w:divBdr>
        </w:div>
      </w:divsChild>
    </w:div>
    <w:div w:id="1816339283">
      <w:bodyDiv w:val="1"/>
      <w:marLeft w:val="0"/>
      <w:marRight w:val="0"/>
      <w:marTop w:val="0"/>
      <w:marBottom w:val="0"/>
      <w:divBdr>
        <w:top w:val="none" w:sz="0" w:space="0" w:color="auto"/>
        <w:left w:val="none" w:sz="0" w:space="0" w:color="auto"/>
        <w:bottom w:val="none" w:sz="0" w:space="0" w:color="auto"/>
        <w:right w:val="none" w:sz="0" w:space="0" w:color="auto"/>
      </w:divBdr>
      <w:divsChild>
        <w:div w:id="1524591656">
          <w:marLeft w:val="0"/>
          <w:marRight w:val="0"/>
          <w:marTop w:val="0"/>
          <w:marBottom w:val="0"/>
          <w:divBdr>
            <w:top w:val="none" w:sz="0" w:space="0" w:color="auto"/>
            <w:left w:val="none" w:sz="0" w:space="0" w:color="auto"/>
            <w:bottom w:val="none" w:sz="0" w:space="0" w:color="auto"/>
            <w:right w:val="none" w:sz="0" w:space="0" w:color="auto"/>
          </w:divBdr>
        </w:div>
      </w:divsChild>
    </w:div>
    <w:div w:id="1898278618">
      <w:bodyDiv w:val="1"/>
      <w:marLeft w:val="0"/>
      <w:marRight w:val="0"/>
      <w:marTop w:val="0"/>
      <w:marBottom w:val="0"/>
      <w:divBdr>
        <w:top w:val="none" w:sz="0" w:space="0" w:color="auto"/>
        <w:left w:val="none" w:sz="0" w:space="0" w:color="auto"/>
        <w:bottom w:val="none" w:sz="0" w:space="0" w:color="auto"/>
        <w:right w:val="none" w:sz="0" w:space="0" w:color="auto"/>
      </w:divBdr>
      <w:divsChild>
        <w:div w:id="2032223516">
          <w:marLeft w:val="0"/>
          <w:marRight w:val="0"/>
          <w:marTop w:val="0"/>
          <w:marBottom w:val="0"/>
          <w:divBdr>
            <w:top w:val="none" w:sz="0" w:space="0" w:color="auto"/>
            <w:left w:val="none" w:sz="0" w:space="0" w:color="auto"/>
            <w:bottom w:val="none" w:sz="0" w:space="0" w:color="auto"/>
            <w:right w:val="none" w:sz="0" w:space="0" w:color="auto"/>
          </w:divBdr>
        </w:div>
      </w:divsChild>
    </w:div>
    <w:div w:id="1978218621">
      <w:bodyDiv w:val="1"/>
      <w:marLeft w:val="0"/>
      <w:marRight w:val="0"/>
      <w:marTop w:val="0"/>
      <w:marBottom w:val="0"/>
      <w:divBdr>
        <w:top w:val="none" w:sz="0" w:space="0" w:color="auto"/>
        <w:left w:val="none" w:sz="0" w:space="0" w:color="auto"/>
        <w:bottom w:val="none" w:sz="0" w:space="0" w:color="auto"/>
        <w:right w:val="none" w:sz="0" w:space="0" w:color="auto"/>
      </w:divBdr>
    </w:div>
    <w:div w:id="1983382756">
      <w:bodyDiv w:val="1"/>
      <w:marLeft w:val="0"/>
      <w:marRight w:val="0"/>
      <w:marTop w:val="0"/>
      <w:marBottom w:val="0"/>
      <w:divBdr>
        <w:top w:val="none" w:sz="0" w:space="0" w:color="auto"/>
        <w:left w:val="none" w:sz="0" w:space="0" w:color="auto"/>
        <w:bottom w:val="none" w:sz="0" w:space="0" w:color="auto"/>
        <w:right w:val="none" w:sz="0" w:space="0" w:color="auto"/>
      </w:divBdr>
      <w:divsChild>
        <w:div w:id="618951538">
          <w:marLeft w:val="0"/>
          <w:marRight w:val="0"/>
          <w:marTop w:val="0"/>
          <w:marBottom w:val="0"/>
          <w:divBdr>
            <w:top w:val="none" w:sz="0" w:space="0" w:color="auto"/>
            <w:left w:val="none" w:sz="0" w:space="0" w:color="auto"/>
            <w:bottom w:val="none" w:sz="0" w:space="0" w:color="auto"/>
            <w:right w:val="none" w:sz="0" w:space="0" w:color="auto"/>
          </w:divBdr>
        </w:div>
      </w:divsChild>
    </w:div>
    <w:div w:id="2034455291">
      <w:bodyDiv w:val="1"/>
      <w:marLeft w:val="0"/>
      <w:marRight w:val="0"/>
      <w:marTop w:val="0"/>
      <w:marBottom w:val="0"/>
      <w:divBdr>
        <w:top w:val="none" w:sz="0" w:space="0" w:color="auto"/>
        <w:left w:val="none" w:sz="0" w:space="0" w:color="auto"/>
        <w:bottom w:val="none" w:sz="0" w:space="0" w:color="auto"/>
        <w:right w:val="none" w:sz="0" w:space="0" w:color="auto"/>
      </w:divBdr>
      <w:divsChild>
        <w:div w:id="1038747054">
          <w:marLeft w:val="0"/>
          <w:marRight w:val="0"/>
          <w:marTop w:val="0"/>
          <w:marBottom w:val="0"/>
          <w:divBdr>
            <w:top w:val="none" w:sz="0" w:space="0" w:color="auto"/>
            <w:left w:val="none" w:sz="0" w:space="0" w:color="auto"/>
            <w:bottom w:val="none" w:sz="0" w:space="0" w:color="auto"/>
            <w:right w:val="none" w:sz="0" w:space="0" w:color="auto"/>
          </w:divBdr>
        </w:div>
      </w:divsChild>
    </w:div>
    <w:div w:id="2036073962">
      <w:bodyDiv w:val="1"/>
      <w:marLeft w:val="0"/>
      <w:marRight w:val="0"/>
      <w:marTop w:val="0"/>
      <w:marBottom w:val="0"/>
      <w:divBdr>
        <w:top w:val="none" w:sz="0" w:space="0" w:color="auto"/>
        <w:left w:val="none" w:sz="0" w:space="0" w:color="auto"/>
        <w:bottom w:val="none" w:sz="0" w:space="0" w:color="auto"/>
        <w:right w:val="none" w:sz="0" w:space="0" w:color="auto"/>
      </w:divBdr>
      <w:divsChild>
        <w:div w:id="246038412">
          <w:marLeft w:val="0"/>
          <w:marRight w:val="0"/>
          <w:marTop w:val="0"/>
          <w:marBottom w:val="0"/>
          <w:divBdr>
            <w:top w:val="none" w:sz="0" w:space="0" w:color="auto"/>
            <w:left w:val="none" w:sz="0" w:space="0" w:color="auto"/>
            <w:bottom w:val="none" w:sz="0" w:space="0" w:color="auto"/>
            <w:right w:val="none" w:sz="0" w:space="0" w:color="auto"/>
          </w:divBdr>
        </w:div>
      </w:divsChild>
    </w:div>
    <w:div w:id="2091736345">
      <w:bodyDiv w:val="1"/>
      <w:marLeft w:val="0"/>
      <w:marRight w:val="0"/>
      <w:marTop w:val="0"/>
      <w:marBottom w:val="0"/>
      <w:divBdr>
        <w:top w:val="none" w:sz="0" w:space="0" w:color="auto"/>
        <w:left w:val="none" w:sz="0" w:space="0" w:color="auto"/>
        <w:bottom w:val="none" w:sz="0" w:space="0" w:color="auto"/>
        <w:right w:val="none" w:sz="0" w:space="0" w:color="auto"/>
      </w:divBdr>
      <w:divsChild>
        <w:div w:id="495265127">
          <w:marLeft w:val="0"/>
          <w:marRight w:val="0"/>
          <w:marTop w:val="0"/>
          <w:marBottom w:val="0"/>
          <w:divBdr>
            <w:top w:val="none" w:sz="0" w:space="0" w:color="auto"/>
            <w:left w:val="none" w:sz="0" w:space="0" w:color="auto"/>
            <w:bottom w:val="none" w:sz="0" w:space="0" w:color="auto"/>
            <w:right w:val="none" w:sz="0" w:space="0" w:color="auto"/>
          </w:divBdr>
        </w:div>
      </w:divsChild>
    </w:div>
    <w:div w:id="2136870048">
      <w:bodyDiv w:val="1"/>
      <w:marLeft w:val="0"/>
      <w:marRight w:val="0"/>
      <w:marTop w:val="0"/>
      <w:marBottom w:val="0"/>
      <w:divBdr>
        <w:top w:val="none" w:sz="0" w:space="0" w:color="auto"/>
        <w:left w:val="none" w:sz="0" w:space="0" w:color="auto"/>
        <w:bottom w:val="none" w:sz="0" w:space="0" w:color="auto"/>
        <w:right w:val="none" w:sz="0" w:space="0" w:color="auto"/>
      </w:divBdr>
      <w:divsChild>
        <w:div w:id="109366981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0090D-2268-4A86-A0A4-4D1D9C2CE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15</Pages>
  <Words>1068</Words>
  <Characters>6093</Characters>
  <Application>Microsoft Office Word</Application>
  <DocSecurity>0</DocSecurity>
  <Lines>50</Lines>
  <Paragraphs>14</Paragraphs>
  <ScaleCrop>false</ScaleCrop>
  <Manager>XUtNi0a</Manager>
  <Company>fAxoDGJK8Te0p</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FDTiwPtvm2L02SR6</dc:title>
  <dc:subject>DFEtVd9Pr7gf8ptBtx2n0Ad6</dc:subject>
  <dc:creator>VpeydBFreJ0EcdIj72E</dc:creator>
  <cp:keywords>QJXJxrF</cp:keywords>
  <dc:description>xx4PFi</dc:description>
  <cp:lastModifiedBy>郑 梓骁</cp:lastModifiedBy>
  <cp:revision>10</cp:revision>
  <cp:lastPrinted>2021-07-08T17:41:00Z</cp:lastPrinted>
  <dcterms:created xsi:type="dcterms:W3CDTF">2023-03-09T12:25:00Z</dcterms:created>
  <dcterms:modified xsi:type="dcterms:W3CDTF">2023-03-16T07:39:00Z</dcterms:modified>
  <cp:category>SkEPhCpMWn</cp:category>
</cp:coreProperties>
</file>